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335" w:rsidRPr="002C0335" w:rsidRDefault="002C0335" w:rsidP="00EE570F">
      <w:pPr>
        <w:shd w:val="clear" w:color="auto" w:fill="FFFFFF"/>
        <w:spacing w:line="240" w:lineRule="auto"/>
        <w:jc w:val="left"/>
        <w:textAlignment w:val="baseline"/>
        <w:outlineLvl w:val="0"/>
        <w:rPr>
          <w:rFonts w:eastAsia="Times New Roman" w:cstheme="minorHAnsi"/>
          <w:b/>
          <w:bCs/>
          <w:color w:val="444444"/>
          <w:kern w:val="36"/>
          <w:sz w:val="28"/>
          <w:szCs w:val="24"/>
        </w:rPr>
      </w:pPr>
      <w:r w:rsidRPr="002C0335">
        <w:rPr>
          <w:rFonts w:eastAsia="Times New Roman" w:cstheme="minorHAnsi"/>
          <w:b/>
          <w:bCs/>
          <w:color w:val="444444"/>
          <w:kern w:val="36"/>
          <w:sz w:val="28"/>
          <w:szCs w:val="24"/>
        </w:rPr>
        <w:t xml:space="preserve">Best </w:t>
      </w:r>
      <w:proofErr w:type="gramStart"/>
      <w:r w:rsidRPr="002C0335">
        <w:rPr>
          <w:rFonts w:eastAsia="Times New Roman" w:cstheme="minorHAnsi"/>
          <w:b/>
          <w:bCs/>
          <w:color w:val="444444"/>
          <w:kern w:val="36"/>
          <w:sz w:val="28"/>
          <w:szCs w:val="24"/>
        </w:rPr>
        <w:t>Of</w:t>
      </w:r>
      <w:proofErr w:type="gramEnd"/>
      <w:r w:rsidRPr="002C0335">
        <w:rPr>
          <w:rFonts w:eastAsia="Times New Roman" w:cstheme="minorHAnsi"/>
          <w:b/>
          <w:bCs/>
          <w:color w:val="444444"/>
          <w:kern w:val="36"/>
          <w:sz w:val="28"/>
          <w:szCs w:val="24"/>
        </w:rPr>
        <w:t xml:space="preserve"> Python Strings, Functions And Examples</w:t>
      </w:r>
    </w:p>
    <w:p w:rsidR="00E910A5" w:rsidRPr="000511AF" w:rsidRDefault="00E910A5" w:rsidP="00EE570F">
      <w:pPr>
        <w:jc w:val="left"/>
        <w:rPr>
          <w:rFonts w:cstheme="minorHAnsi"/>
          <w:b/>
          <w:sz w:val="28"/>
          <w:szCs w:val="24"/>
        </w:rPr>
      </w:pPr>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proofErr w:type="gramStart"/>
      <w:r w:rsidRPr="000511AF">
        <w:rPr>
          <w:rStyle w:val="Strong"/>
          <w:rFonts w:asciiTheme="minorHAnsi" w:eastAsiaTheme="majorEastAsia" w:hAnsiTheme="minorHAnsi" w:cstheme="minorHAnsi"/>
          <w:color w:val="808080"/>
          <w:sz w:val="28"/>
          <w:u w:val="single"/>
          <w:bdr w:val="none" w:sz="0" w:space="0" w:color="auto" w:frame="1"/>
        </w:rPr>
        <w:t>able</w:t>
      </w:r>
      <w:proofErr w:type="gramEnd"/>
      <w:r w:rsidRPr="000511AF">
        <w:rPr>
          <w:rStyle w:val="Strong"/>
          <w:rFonts w:asciiTheme="minorHAnsi" w:eastAsiaTheme="majorEastAsia" w:hAnsiTheme="minorHAnsi" w:cstheme="minorHAnsi"/>
          <w:color w:val="808080"/>
          <w:sz w:val="28"/>
          <w:u w:val="single"/>
          <w:bdr w:val="none" w:sz="0" w:space="0" w:color="auto" w:frame="1"/>
        </w:rPr>
        <w:t xml:space="preserve"> of Content</w:t>
      </w:r>
      <w:r w:rsidRPr="000511AF">
        <w:rPr>
          <w:rStyle w:val="Strong"/>
          <w:rFonts w:asciiTheme="minorHAnsi" w:eastAsiaTheme="majorEastAsia" w:hAnsiTheme="minorHAnsi" w:cstheme="minorHAnsi"/>
          <w:color w:val="808080"/>
          <w:sz w:val="28"/>
          <w:bdr w:val="none" w:sz="0" w:space="0" w:color="auto" w:frame="1"/>
        </w:rPr>
        <w:t>.</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Creating Python Strings.</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hyperlink r:id="rId6" w:anchor="hd2" w:history="1">
        <w:r w:rsidRPr="000511AF">
          <w:rPr>
            <w:rStyle w:val="Hyperlink"/>
            <w:rFonts w:cstheme="minorHAnsi"/>
            <w:b/>
            <w:bCs/>
            <w:color w:val="252830"/>
            <w:sz w:val="28"/>
            <w:szCs w:val="24"/>
            <w:bdr w:val="none" w:sz="0" w:space="0" w:color="auto" w:frame="1"/>
          </w:rPr>
          <w:t>Accessing Characters</w:t>
        </w:r>
      </w:hyperlink>
      <w:r w:rsidRPr="000511AF">
        <w:rPr>
          <w:rStyle w:val="Strong"/>
          <w:rFonts w:cstheme="minorHAnsi"/>
          <w:color w:val="808080"/>
          <w:sz w:val="28"/>
          <w:szCs w:val="24"/>
          <w:bdr w:val="none" w:sz="0" w:space="0" w:color="auto" w:frame="1"/>
        </w:rPr>
        <w:t> in Python Strings.</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hyperlink r:id="rId7" w:anchor="hd3" w:history="1">
        <w:r w:rsidRPr="000511AF">
          <w:rPr>
            <w:rStyle w:val="Hyperlink"/>
            <w:rFonts w:cstheme="minorHAnsi"/>
            <w:b/>
            <w:bCs/>
            <w:color w:val="252830"/>
            <w:sz w:val="28"/>
            <w:szCs w:val="24"/>
            <w:bdr w:val="none" w:sz="0" w:space="0" w:color="auto" w:frame="1"/>
          </w:rPr>
          <w:t>Modifying/Deleting</w:t>
        </w:r>
      </w:hyperlink>
      <w:r w:rsidRPr="000511AF">
        <w:rPr>
          <w:rStyle w:val="Strong"/>
          <w:rFonts w:cstheme="minorHAnsi"/>
          <w:color w:val="808080"/>
          <w:sz w:val="28"/>
          <w:szCs w:val="24"/>
          <w:bdr w:val="none" w:sz="0" w:space="0" w:color="auto" w:frame="1"/>
        </w:rPr>
        <w:t> Python Strings.</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Python </w:t>
      </w:r>
      <w:hyperlink r:id="rId8" w:anchor="hd4" w:history="1">
        <w:r w:rsidRPr="000511AF">
          <w:rPr>
            <w:rStyle w:val="Hyperlink"/>
            <w:rFonts w:cstheme="minorHAnsi"/>
            <w:b/>
            <w:bCs/>
            <w:color w:val="252830"/>
            <w:sz w:val="28"/>
            <w:szCs w:val="24"/>
            <w:bdr w:val="none" w:sz="0" w:space="0" w:color="auto" w:frame="1"/>
          </w:rPr>
          <w:t>String Operators</w:t>
        </w:r>
      </w:hyperlink>
      <w:r w:rsidRPr="000511AF">
        <w:rPr>
          <w:rStyle w:val="Strong"/>
          <w:rFonts w:cstheme="minorHAnsi"/>
          <w:color w:val="808080"/>
          <w:sz w:val="28"/>
          <w:szCs w:val="24"/>
          <w:bdr w:val="none" w:sz="0" w:space="0" w:color="auto" w:frame="1"/>
        </w:rPr>
        <w:t>.</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String </w:t>
      </w:r>
      <w:hyperlink r:id="rId9" w:anchor="hd5" w:history="1">
        <w:r w:rsidRPr="000511AF">
          <w:rPr>
            <w:rStyle w:val="Hyperlink"/>
            <w:rFonts w:cstheme="minorHAnsi"/>
            <w:b/>
            <w:bCs/>
            <w:color w:val="252830"/>
            <w:sz w:val="28"/>
            <w:szCs w:val="24"/>
            <w:bdr w:val="none" w:sz="0" w:space="0" w:color="auto" w:frame="1"/>
          </w:rPr>
          <w:t>Formatting operators</w:t>
        </w:r>
      </w:hyperlink>
      <w:r w:rsidRPr="000511AF">
        <w:rPr>
          <w:rStyle w:val="Strong"/>
          <w:rFonts w:cstheme="minorHAnsi"/>
          <w:color w:val="808080"/>
          <w:sz w:val="28"/>
          <w:szCs w:val="24"/>
          <w:bdr w:val="none" w:sz="0" w:space="0" w:color="auto" w:frame="1"/>
        </w:rPr>
        <w:t>.</w:t>
      </w:r>
    </w:p>
    <w:p w:rsidR="00EE570F" w:rsidRPr="000511AF" w:rsidRDefault="00EE570F" w:rsidP="00EE570F">
      <w:pPr>
        <w:numPr>
          <w:ilvl w:val="1"/>
          <w:numId w:val="1"/>
        </w:numPr>
        <w:shd w:val="clear" w:color="auto" w:fill="FFFFFF"/>
        <w:spacing w:line="240" w:lineRule="auto"/>
        <w:ind w:left="912"/>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Escape Characters.</w:t>
      </w:r>
    </w:p>
    <w:p w:rsidR="00EE570F" w:rsidRPr="000511AF" w:rsidRDefault="00EE570F" w:rsidP="00EE570F">
      <w:pPr>
        <w:numPr>
          <w:ilvl w:val="1"/>
          <w:numId w:val="1"/>
        </w:numPr>
        <w:shd w:val="clear" w:color="auto" w:fill="FFFFFF"/>
        <w:spacing w:line="240" w:lineRule="auto"/>
        <w:ind w:left="912"/>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Python Format Characters.</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hyperlink r:id="rId10" w:anchor="hd6" w:history="1">
        <w:r w:rsidRPr="000511AF">
          <w:rPr>
            <w:rStyle w:val="Hyperlink"/>
            <w:rFonts w:cstheme="minorHAnsi"/>
            <w:b/>
            <w:bCs/>
            <w:color w:val="252830"/>
            <w:sz w:val="28"/>
            <w:szCs w:val="24"/>
            <w:bdr w:val="none" w:sz="0" w:space="0" w:color="auto" w:frame="1"/>
          </w:rPr>
          <w:t>Unicode String</w:t>
        </w:r>
      </w:hyperlink>
      <w:r w:rsidRPr="000511AF">
        <w:rPr>
          <w:rStyle w:val="Strong"/>
          <w:rFonts w:cstheme="minorHAnsi"/>
          <w:color w:val="808080"/>
          <w:sz w:val="28"/>
          <w:szCs w:val="24"/>
          <w:bdr w:val="none" w:sz="0" w:space="0" w:color="auto" w:frame="1"/>
        </w:rPr>
        <w:t>.</w:t>
      </w:r>
    </w:p>
    <w:p w:rsidR="00EE570F" w:rsidRPr="000511AF" w:rsidRDefault="00EE570F" w:rsidP="00EE570F">
      <w:pPr>
        <w:numPr>
          <w:ilvl w:val="0"/>
          <w:numId w:val="1"/>
        </w:numPr>
        <w:shd w:val="clear" w:color="auto" w:fill="FFFFFF"/>
        <w:spacing w:line="240" w:lineRule="auto"/>
        <w:ind w:left="456"/>
        <w:jc w:val="left"/>
        <w:textAlignment w:val="baseline"/>
        <w:rPr>
          <w:rFonts w:cstheme="minorHAnsi"/>
          <w:b/>
          <w:color w:val="808080"/>
          <w:sz w:val="28"/>
          <w:szCs w:val="24"/>
        </w:rPr>
      </w:pPr>
      <w:hyperlink r:id="rId11" w:anchor="hd7" w:history="1">
        <w:r w:rsidRPr="000511AF">
          <w:rPr>
            <w:rStyle w:val="Hyperlink"/>
            <w:rFonts w:cstheme="minorHAnsi"/>
            <w:b/>
            <w:bCs/>
            <w:color w:val="252830"/>
            <w:sz w:val="28"/>
            <w:szCs w:val="24"/>
            <w:bdr w:val="none" w:sz="0" w:space="0" w:color="auto" w:frame="1"/>
          </w:rPr>
          <w:t>Built-in String Functions</w:t>
        </w:r>
      </w:hyperlink>
      <w:r w:rsidRPr="000511AF">
        <w:rPr>
          <w:rStyle w:val="Strong"/>
          <w:rFonts w:cstheme="minorHAnsi"/>
          <w:color w:val="808080"/>
          <w:sz w:val="28"/>
          <w:szCs w:val="24"/>
          <w:bdr w:val="none" w:sz="0" w:space="0" w:color="auto" w:frame="1"/>
        </w:rPr>
        <w:t> for the following,</w:t>
      </w:r>
    </w:p>
    <w:p w:rsidR="00EE570F" w:rsidRPr="000511AF" w:rsidRDefault="00EE570F" w:rsidP="00EE570F">
      <w:pPr>
        <w:numPr>
          <w:ilvl w:val="1"/>
          <w:numId w:val="1"/>
        </w:numPr>
        <w:shd w:val="clear" w:color="auto" w:fill="FFFFFF"/>
        <w:spacing w:line="240" w:lineRule="auto"/>
        <w:ind w:left="912"/>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Python String Conversion.</w:t>
      </w:r>
    </w:p>
    <w:p w:rsidR="00EE570F" w:rsidRPr="000511AF" w:rsidRDefault="00EE570F" w:rsidP="00EE570F">
      <w:pPr>
        <w:numPr>
          <w:ilvl w:val="1"/>
          <w:numId w:val="1"/>
        </w:numPr>
        <w:shd w:val="clear" w:color="auto" w:fill="FFFFFF"/>
        <w:spacing w:line="240" w:lineRule="auto"/>
        <w:ind w:left="912"/>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Python Compare String.</w:t>
      </w:r>
    </w:p>
    <w:p w:rsidR="00EE570F" w:rsidRPr="000511AF" w:rsidRDefault="00EE570F" w:rsidP="00EE570F">
      <w:pPr>
        <w:numPr>
          <w:ilvl w:val="1"/>
          <w:numId w:val="1"/>
        </w:numPr>
        <w:shd w:val="clear" w:color="auto" w:fill="FFFFFF"/>
        <w:spacing w:line="240" w:lineRule="auto"/>
        <w:ind w:left="912"/>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Python String Padding.</w:t>
      </w:r>
    </w:p>
    <w:p w:rsidR="00EE570F" w:rsidRPr="000511AF" w:rsidRDefault="00EE570F" w:rsidP="00EE570F">
      <w:pPr>
        <w:numPr>
          <w:ilvl w:val="1"/>
          <w:numId w:val="1"/>
        </w:numPr>
        <w:shd w:val="clear" w:color="auto" w:fill="FFFFFF"/>
        <w:spacing w:line="240" w:lineRule="auto"/>
        <w:ind w:left="912"/>
        <w:jc w:val="left"/>
        <w:textAlignment w:val="baseline"/>
        <w:rPr>
          <w:rFonts w:cstheme="minorHAnsi"/>
          <w:b/>
          <w:color w:val="808080"/>
          <w:sz w:val="28"/>
          <w:szCs w:val="24"/>
        </w:rPr>
      </w:pPr>
      <w:r w:rsidRPr="000511AF">
        <w:rPr>
          <w:rStyle w:val="Strong"/>
          <w:rFonts w:cstheme="minorHAnsi"/>
          <w:color w:val="808080"/>
          <w:sz w:val="28"/>
          <w:szCs w:val="24"/>
          <w:bdr w:val="none" w:sz="0" w:space="0" w:color="auto" w:frame="1"/>
        </w:rPr>
        <w:t>Python String Replace.</w:t>
      </w:r>
    </w:p>
    <w:p w:rsidR="00EE570F" w:rsidRPr="000511AF" w:rsidRDefault="00EE570F" w:rsidP="00EE570F">
      <w:pPr>
        <w:pStyle w:val="Heading2"/>
        <w:shd w:val="clear" w:color="auto" w:fill="FFFFFF"/>
        <w:spacing w:before="0" w:after="225"/>
        <w:jc w:val="left"/>
        <w:textAlignment w:val="baseline"/>
        <w:rPr>
          <w:rFonts w:asciiTheme="minorHAnsi" w:hAnsiTheme="minorHAnsi" w:cstheme="minorHAnsi"/>
          <w:color w:val="444444"/>
          <w:sz w:val="28"/>
          <w:szCs w:val="24"/>
        </w:rPr>
      </w:pPr>
      <w:r w:rsidRPr="000511AF">
        <w:rPr>
          <w:rFonts w:asciiTheme="minorHAnsi" w:hAnsiTheme="minorHAnsi" w:cstheme="minorHAnsi"/>
          <w:color w:val="444444"/>
          <w:sz w:val="28"/>
          <w:szCs w:val="24"/>
        </w:rPr>
        <w:t>1- Creating Python Strings.</w:t>
      </w:r>
    </w:p>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Creating Strings is easy, and it is done simply by enclosing the characters in single or double quotes. The strings in Python consider both single and double quotes as the same. In the following example, we are providing the different ways for initializing strings and showcasing the use of Python string replace function.</w:t>
      </w:r>
    </w:p>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 xml:space="preserve">Just to share an important note that you can also use triple quotes to create strings. However, programmers use them to mark multi-line strings and </w:t>
      </w:r>
      <w:proofErr w:type="spellStart"/>
      <w:r w:rsidRPr="000511AF">
        <w:rPr>
          <w:rFonts w:asciiTheme="minorHAnsi" w:hAnsiTheme="minorHAnsi" w:cstheme="minorHAnsi"/>
          <w:b/>
          <w:color w:val="808080"/>
          <w:sz w:val="28"/>
        </w:rPr>
        <w:t>docstrings</w:t>
      </w:r>
      <w:proofErr w:type="spellEnd"/>
      <w:r w:rsidRPr="000511AF">
        <w:rPr>
          <w:rFonts w:asciiTheme="minorHAnsi" w:hAnsiTheme="minorHAnsi" w:cstheme="minorHAnsi"/>
          <w:b/>
          <w:color w:val="808080"/>
          <w:sz w:val="28"/>
        </w:rPr>
        <w:t>.</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Python string examples - all assignments are identical.</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typ"/>
          <w:rFonts w:asciiTheme="minorHAnsi" w:hAnsiTheme="minorHAnsi" w:cstheme="minorHAnsi"/>
          <w:b/>
          <w:color w:val="660066"/>
          <w:sz w:val="28"/>
          <w:szCs w:val="24"/>
          <w:bdr w:val="none" w:sz="0" w:space="0" w:color="auto" w:frame="1"/>
        </w:rPr>
        <w:t>String_var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typ"/>
          <w:rFonts w:asciiTheme="minorHAnsi" w:hAnsiTheme="minorHAnsi" w:cstheme="minorHAnsi"/>
          <w:b/>
          <w:color w:val="660066"/>
          <w:sz w:val="28"/>
          <w:szCs w:val="24"/>
          <w:bdr w:val="none" w:sz="0" w:space="0" w:color="auto" w:frame="1"/>
        </w:rPr>
        <w:t>String_var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typ"/>
          <w:rFonts w:asciiTheme="minorHAnsi" w:hAnsiTheme="minorHAnsi" w:cstheme="minorHAnsi"/>
          <w:b/>
          <w:color w:val="660066"/>
          <w:sz w:val="28"/>
          <w:szCs w:val="24"/>
          <w:bdr w:val="none" w:sz="0" w:space="0" w:color="auto" w:frame="1"/>
        </w:rPr>
        <w:t>String_var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xml:space="preserve"># </w:t>
      </w:r>
      <w:proofErr w:type="gramStart"/>
      <w:r w:rsidRPr="000511AF">
        <w:rPr>
          <w:rStyle w:val="com"/>
          <w:rFonts w:asciiTheme="minorHAnsi" w:hAnsiTheme="minorHAnsi" w:cstheme="minorHAnsi"/>
          <w:b/>
          <w:color w:val="880000"/>
          <w:sz w:val="28"/>
          <w:szCs w:val="24"/>
          <w:bdr w:val="none" w:sz="0" w:space="0" w:color="auto" w:frame="1"/>
        </w:rPr>
        <w:t>with</w:t>
      </w:r>
      <w:proofErr w:type="gramEnd"/>
      <w:r w:rsidRPr="000511AF">
        <w:rPr>
          <w:rStyle w:val="com"/>
          <w:rFonts w:asciiTheme="minorHAnsi" w:hAnsiTheme="minorHAnsi" w:cstheme="minorHAnsi"/>
          <w:b/>
          <w:color w:val="880000"/>
          <w:sz w:val="28"/>
          <w:szCs w:val="24"/>
          <w:bdr w:val="none" w:sz="0" w:space="0" w:color="auto" w:frame="1"/>
        </w:rPr>
        <w:t xml:space="preserve"> Triple quotes Strings can extend to multiple lines</w:t>
      </w:r>
    </w:p>
    <w:p w:rsidR="00EE570F" w:rsidRPr="000511AF" w:rsidRDefault="00EE570F" w:rsidP="00EE570F">
      <w:pPr>
        <w:pStyle w:val="HTMLPreformatted"/>
        <w:shd w:val="clear" w:color="auto" w:fill="EEEEEE"/>
        <w:spacing w:line="312" w:lineRule="atLeast"/>
        <w:textAlignment w:val="baseline"/>
        <w:rPr>
          <w:rStyle w:val="str"/>
          <w:rFonts w:asciiTheme="minorHAnsi" w:hAnsiTheme="minorHAnsi" w:cstheme="minorHAnsi"/>
          <w:b/>
          <w:color w:val="008800"/>
          <w:sz w:val="28"/>
          <w:szCs w:val="24"/>
          <w:bdr w:val="none" w:sz="0" w:space="0" w:color="auto" w:frame="1"/>
        </w:rPr>
      </w:pPr>
      <w:proofErr w:type="spellStart"/>
      <w:r w:rsidRPr="000511AF">
        <w:rPr>
          <w:rStyle w:val="typ"/>
          <w:rFonts w:asciiTheme="minorHAnsi" w:hAnsiTheme="minorHAnsi" w:cstheme="minorHAnsi"/>
          <w:b/>
          <w:color w:val="660066"/>
          <w:sz w:val="28"/>
          <w:szCs w:val="24"/>
          <w:bdr w:val="none" w:sz="0" w:space="0" w:color="auto" w:frame="1"/>
        </w:rPr>
        <w:t>String_var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 This document will help you to</w:t>
      </w:r>
    </w:p>
    <w:p w:rsidR="00EE570F" w:rsidRPr="000511AF" w:rsidRDefault="00EE570F" w:rsidP="00EE570F">
      <w:pPr>
        <w:pStyle w:val="HTMLPreformatted"/>
        <w:shd w:val="clear" w:color="auto" w:fill="EEEEEE"/>
        <w:spacing w:line="312" w:lineRule="atLeast"/>
        <w:textAlignment w:val="baseline"/>
        <w:rPr>
          <w:rStyle w:val="str"/>
          <w:rFonts w:asciiTheme="minorHAnsi" w:hAnsiTheme="minorHAnsi" w:cstheme="minorHAnsi"/>
          <w:b/>
          <w:color w:val="008800"/>
          <w:sz w:val="28"/>
          <w:szCs w:val="24"/>
          <w:bdr w:val="none" w:sz="0" w:space="0" w:color="auto" w:frame="1"/>
        </w:rPr>
      </w:pPr>
      <w:proofErr w:type="gramStart"/>
      <w:r w:rsidRPr="000511AF">
        <w:rPr>
          <w:rStyle w:val="str"/>
          <w:rFonts w:asciiTheme="minorHAnsi" w:hAnsiTheme="minorHAnsi" w:cstheme="minorHAnsi"/>
          <w:b/>
          <w:color w:val="008800"/>
          <w:sz w:val="28"/>
          <w:szCs w:val="24"/>
          <w:bdr w:val="none" w:sz="0" w:space="0" w:color="auto" w:frame="1"/>
        </w:rPr>
        <w:t>explore</w:t>
      </w:r>
      <w:proofErr w:type="gramEnd"/>
      <w:r w:rsidRPr="000511AF">
        <w:rPr>
          <w:rStyle w:val="str"/>
          <w:rFonts w:asciiTheme="minorHAnsi" w:hAnsiTheme="minorHAnsi" w:cstheme="minorHAnsi"/>
          <w:b/>
          <w:color w:val="008800"/>
          <w:sz w:val="28"/>
          <w:szCs w:val="24"/>
          <w:bdr w:val="none" w:sz="0" w:space="0" w:color="auto" w:frame="1"/>
        </w:rPr>
        <w:t xml:space="preserve"> all the concepts</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str"/>
          <w:rFonts w:asciiTheme="minorHAnsi" w:hAnsiTheme="minorHAnsi" w:cstheme="minorHAnsi"/>
          <w:b/>
          <w:color w:val="008800"/>
          <w:sz w:val="28"/>
          <w:szCs w:val="24"/>
          <w:bdr w:val="none" w:sz="0" w:space="0" w:color="auto" w:frame="1"/>
        </w:rPr>
        <w:t>of</w:t>
      </w:r>
      <w:proofErr w:type="gramEnd"/>
      <w:r w:rsidRPr="000511AF">
        <w:rPr>
          <w:rStyle w:val="str"/>
          <w:rFonts w:asciiTheme="minorHAnsi" w:hAnsiTheme="minorHAnsi" w:cstheme="minorHAnsi"/>
          <w:b/>
          <w:color w:val="008800"/>
          <w:sz w:val="28"/>
          <w:szCs w:val="24"/>
          <w:bdr w:val="none" w:sz="0" w:space="0" w:color="auto" w:frame="1"/>
        </w:rPr>
        <w:t xml:space="preserve"> Python Strings!!! """</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Replace "document" with "tutorial" and store in another variable</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pln"/>
          <w:rFonts w:asciiTheme="minorHAnsi" w:hAnsiTheme="minorHAnsi" w:cstheme="minorHAnsi"/>
          <w:b/>
          <w:color w:val="000000"/>
          <w:sz w:val="28"/>
          <w:szCs w:val="24"/>
          <w:bdr w:val="none" w:sz="0" w:space="0" w:color="auto" w:frame="1"/>
        </w:rPr>
        <w:t>substr_var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proofErr w:type="spellStart"/>
      <w:r w:rsidRPr="000511AF">
        <w:rPr>
          <w:rStyle w:val="typ"/>
          <w:rFonts w:asciiTheme="minorHAnsi" w:hAnsiTheme="minorHAnsi" w:cstheme="minorHAnsi"/>
          <w:b/>
          <w:color w:val="660066"/>
          <w:sz w:val="28"/>
          <w:szCs w:val="24"/>
          <w:bdr w:val="none" w:sz="0" w:space="0" w:color="auto" w:frame="1"/>
        </w:rPr>
        <w:t>String_</w:t>
      </w:r>
      <w:proofErr w:type="gramStart"/>
      <w:r w:rsidRPr="000511AF">
        <w:rPr>
          <w:rStyle w:val="typ"/>
          <w:rFonts w:asciiTheme="minorHAnsi" w:hAnsiTheme="minorHAnsi" w:cstheme="minorHAnsi"/>
          <w:b/>
          <w:color w:val="660066"/>
          <w:sz w:val="28"/>
          <w:szCs w:val="24"/>
          <w:bdr w:val="none" w:sz="0" w:space="0" w:color="auto" w:frame="1"/>
        </w:rPr>
        <w:t>var</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replace</w:t>
      </w:r>
      <w:proofErr w:type="spellEnd"/>
      <w:r w:rsidRPr="000511AF">
        <w:rPr>
          <w:rStyle w:val="pun"/>
          <w:rFonts w:asciiTheme="minorHAnsi" w:hAnsiTheme="minorHAnsi" w:cstheme="minorHAnsi"/>
          <w:b/>
          <w:color w:val="666600"/>
          <w:sz w:val="28"/>
          <w:szCs w:val="24"/>
          <w:bdr w:val="none" w:sz="0" w:space="0" w:color="auto" w:frame="1"/>
        </w:rPr>
        <w:t>(</w:t>
      </w:r>
      <w:proofErr w:type="gramEnd"/>
      <w:r w:rsidRPr="000511AF">
        <w:rPr>
          <w:rStyle w:val="str"/>
          <w:rFonts w:asciiTheme="minorHAnsi" w:hAnsiTheme="minorHAnsi" w:cstheme="minorHAnsi"/>
          <w:b/>
          <w:color w:val="008800"/>
          <w:sz w:val="28"/>
          <w:szCs w:val="24"/>
          <w:bdr w:val="none" w:sz="0" w:space="0" w:color="auto" w:frame="1"/>
        </w:rPr>
        <w:t>"document"</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"tutorial"</w:t>
      </w:r>
      <w:r w:rsidRPr="000511AF">
        <w:rPr>
          <w:rStyle w:val="pun"/>
          <w:rFonts w:asciiTheme="minorHAnsi" w:hAnsiTheme="minorHAnsi" w:cstheme="minorHAnsi"/>
          <w:b/>
          <w:color w:val="666600"/>
          <w:sz w:val="28"/>
          <w:szCs w:val="24"/>
          <w:bdr w:val="none" w:sz="0" w:space="0" w:color="auto" w:frame="1"/>
        </w:rPr>
        <w:t>)</w:t>
      </w:r>
    </w:p>
    <w:p w:rsidR="00EE570F" w:rsidRPr="000511AF" w:rsidRDefault="00EE570F" w:rsidP="00EE570F">
      <w:pPr>
        <w:pStyle w:val="HTMLPreformatted"/>
        <w:shd w:val="clear" w:color="auto" w:fill="EEEEEE"/>
        <w:spacing w:line="312" w:lineRule="atLeast"/>
        <w:textAlignment w:val="baseline"/>
        <w:rPr>
          <w:rFonts w:asciiTheme="minorHAnsi" w:hAnsiTheme="minorHAnsi" w:cstheme="minorHAnsi"/>
          <w:b/>
          <w:color w:val="FFFFFF"/>
          <w:sz w:val="28"/>
          <w:szCs w:val="24"/>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substr_var</w:t>
      </w:r>
      <w:proofErr w:type="spellEnd"/>
      <w:r w:rsidRPr="000511AF">
        <w:rPr>
          <w:rStyle w:val="pun"/>
          <w:rFonts w:asciiTheme="minorHAnsi" w:hAnsiTheme="minorHAnsi" w:cstheme="minorHAnsi"/>
          <w:b/>
          <w:color w:val="666600"/>
          <w:sz w:val="28"/>
          <w:szCs w:val="24"/>
          <w:bdr w:val="none" w:sz="0" w:space="0" w:color="auto" w:frame="1"/>
        </w:rPr>
        <w:t>)</w:t>
      </w:r>
    </w:p>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 </w:t>
      </w:r>
    </w:p>
    <w:p w:rsidR="00EE570F" w:rsidRPr="000511AF" w:rsidRDefault="00EE570F" w:rsidP="00EE570F">
      <w:pPr>
        <w:pStyle w:val="Heading2"/>
        <w:shd w:val="clear" w:color="auto" w:fill="FFFFFF"/>
        <w:spacing w:before="0" w:after="225"/>
        <w:jc w:val="left"/>
        <w:textAlignment w:val="baseline"/>
        <w:rPr>
          <w:rFonts w:asciiTheme="minorHAnsi" w:hAnsiTheme="minorHAnsi" w:cstheme="minorHAnsi"/>
          <w:color w:val="444444"/>
          <w:sz w:val="28"/>
          <w:szCs w:val="24"/>
        </w:rPr>
      </w:pPr>
      <w:r w:rsidRPr="000511AF">
        <w:rPr>
          <w:rFonts w:asciiTheme="minorHAnsi" w:hAnsiTheme="minorHAnsi" w:cstheme="minorHAnsi"/>
          <w:color w:val="444444"/>
          <w:sz w:val="28"/>
          <w:szCs w:val="24"/>
        </w:rPr>
        <w:t xml:space="preserve">2- Accessing Characters </w:t>
      </w:r>
      <w:proofErr w:type="gramStart"/>
      <w:r w:rsidRPr="000511AF">
        <w:rPr>
          <w:rFonts w:asciiTheme="minorHAnsi" w:hAnsiTheme="minorHAnsi" w:cstheme="minorHAnsi"/>
          <w:color w:val="444444"/>
          <w:sz w:val="28"/>
          <w:szCs w:val="24"/>
        </w:rPr>
        <w:t>In</w:t>
      </w:r>
      <w:proofErr w:type="gramEnd"/>
      <w:r w:rsidRPr="000511AF">
        <w:rPr>
          <w:rFonts w:asciiTheme="minorHAnsi" w:hAnsiTheme="minorHAnsi" w:cstheme="minorHAnsi"/>
          <w:color w:val="444444"/>
          <w:sz w:val="28"/>
          <w:szCs w:val="24"/>
        </w:rPr>
        <w:t xml:space="preserve"> Python Strings.</w:t>
      </w:r>
    </w:p>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You just need to know the index of a character to retrieve it from the String. However, the range of characters can be accessed with the slicing feature.</w:t>
      </w:r>
    </w:p>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 xml:space="preserve">Like the most programming languages, Python allows to index from the </w:t>
      </w:r>
      <w:proofErr w:type="spellStart"/>
      <w:r w:rsidRPr="000511AF">
        <w:rPr>
          <w:rFonts w:asciiTheme="minorHAnsi" w:hAnsiTheme="minorHAnsi" w:cstheme="minorHAnsi"/>
          <w:b/>
          <w:color w:val="808080"/>
          <w:sz w:val="28"/>
        </w:rPr>
        <w:t>zeroth</w:t>
      </w:r>
      <w:proofErr w:type="spellEnd"/>
      <w:r w:rsidRPr="000511AF">
        <w:rPr>
          <w:rFonts w:asciiTheme="minorHAnsi" w:hAnsiTheme="minorHAnsi" w:cstheme="minorHAnsi"/>
          <w:b/>
          <w:color w:val="808080"/>
          <w:sz w:val="28"/>
        </w:rPr>
        <w:t xml:space="preserve"> position in Strings. But it also supports negative indexes. Index of ‘-1’ represents the last character of the String. Similarly using ‘-2’ we can access the penultimate element of the string and so on.</w:t>
      </w:r>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1038"/>
        <w:gridCol w:w="1037"/>
        <w:gridCol w:w="1037"/>
        <w:gridCol w:w="1037"/>
        <w:gridCol w:w="857"/>
        <w:gridCol w:w="857"/>
        <w:gridCol w:w="857"/>
        <w:gridCol w:w="857"/>
        <w:gridCol w:w="857"/>
        <w:gridCol w:w="857"/>
        <w:gridCol w:w="928"/>
        <w:gridCol w:w="928"/>
        <w:gridCol w:w="928"/>
      </w:tblGrid>
      <w:tr w:rsidR="00EE570F" w:rsidRPr="000511AF" w:rsidTr="00EE570F">
        <w:trPr>
          <w:tblHeader/>
        </w:trPr>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P</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Y</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T</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H</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O</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N</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S</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T</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R</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I</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N</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585F65"/>
                <w:sz w:val="28"/>
                <w:szCs w:val="24"/>
              </w:rPr>
            </w:pPr>
            <w:r w:rsidRPr="000511AF">
              <w:rPr>
                <w:rStyle w:val="Strong"/>
                <w:rFonts w:cstheme="minorHAnsi"/>
                <w:color w:val="FFFFFF"/>
                <w:sz w:val="28"/>
                <w:szCs w:val="24"/>
                <w:bdr w:val="none" w:sz="0" w:space="0" w:color="auto" w:frame="1"/>
              </w:rPr>
              <w:t>G</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0</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2</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3</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4</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5</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6</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7</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8</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9</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10</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11</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12</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-13</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-12</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-11</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-10</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-9</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-8</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-7</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-6</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-5</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-4</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-3</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-2</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-1</w:t>
            </w:r>
          </w:p>
        </w:tc>
      </w:tr>
    </w:tbl>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 </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 String'</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0</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 return 1st character</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xml:space="preserve"># </w:t>
      </w:r>
      <w:proofErr w:type="gramStart"/>
      <w:r w:rsidRPr="000511AF">
        <w:rPr>
          <w:rStyle w:val="com"/>
          <w:rFonts w:asciiTheme="minorHAnsi" w:hAnsiTheme="minorHAnsi" w:cstheme="minorHAnsi"/>
          <w:b/>
          <w:color w:val="880000"/>
          <w:sz w:val="28"/>
          <w:szCs w:val="24"/>
          <w:bdr w:val="none" w:sz="0" w:space="0" w:color="auto" w:frame="1"/>
        </w:rPr>
        <w:t>output</w:t>
      </w:r>
      <w:proofErr w:type="gramEnd"/>
      <w:r w:rsidRPr="000511AF">
        <w:rPr>
          <w:rStyle w:val="com"/>
          <w:rFonts w:asciiTheme="minorHAnsi" w:hAnsiTheme="minorHAnsi" w:cstheme="minorHAnsi"/>
          <w:b/>
          <w:color w:val="880000"/>
          <w:sz w:val="28"/>
          <w:szCs w:val="24"/>
          <w:bdr w:val="none" w:sz="0" w:space="0" w:color="auto" w:frame="1"/>
        </w:rPr>
        <w:t>: P</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1</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 return last character</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xml:space="preserve"># </w:t>
      </w:r>
      <w:proofErr w:type="gramStart"/>
      <w:r w:rsidRPr="000511AF">
        <w:rPr>
          <w:rStyle w:val="com"/>
          <w:rFonts w:asciiTheme="minorHAnsi" w:hAnsiTheme="minorHAnsi" w:cstheme="minorHAnsi"/>
          <w:b/>
          <w:color w:val="880000"/>
          <w:sz w:val="28"/>
          <w:szCs w:val="24"/>
          <w:bdr w:val="none" w:sz="0" w:space="0" w:color="auto" w:frame="1"/>
        </w:rPr>
        <w:t>output</w:t>
      </w:r>
      <w:proofErr w:type="gramEnd"/>
      <w:r w:rsidRPr="000511AF">
        <w:rPr>
          <w:rStyle w:val="com"/>
          <w:rFonts w:asciiTheme="minorHAnsi" w:hAnsiTheme="minorHAnsi" w:cstheme="minorHAnsi"/>
          <w:b/>
          <w:color w:val="880000"/>
          <w:sz w:val="28"/>
          <w:szCs w:val="24"/>
          <w:bdr w:val="none" w:sz="0" w:space="0" w:color="auto" w:frame="1"/>
        </w:rPr>
        <w:t>: g</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2</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 return last second character</w:t>
      </w:r>
    </w:p>
    <w:p w:rsidR="00EE570F" w:rsidRPr="000511AF" w:rsidRDefault="00EE570F" w:rsidP="00EE570F">
      <w:pPr>
        <w:pStyle w:val="HTMLPreformatted"/>
        <w:shd w:val="clear" w:color="auto" w:fill="EEEEEE"/>
        <w:spacing w:line="312" w:lineRule="atLeast"/>
        <w:textAlignment w:val="baseline"/>
        <w:rPr>
          <w:rFonts w:asciiTheme="minorHAnsi" w:hAnsiTheme="minorHAnsi" w:cstheme="minorHAnsi"/>
          <w:b/>
          <w:color w:val="FFFFFF"/>
          <w:sz w:val="28"/>
          <w:szCs w:val="24"/>
        </w:rPr>
      </w:pPr>
      <w:r w:rsidRPr="000511AF">
        <w:rPr>
          <w:rStyle w:val="com"/>
          <w:rFonts w:asciiTheme="minorHAnsi" w:hAnsiTheme="minorHAnsi" w:cstheme="minorHAnsi"/>
          <w:b/>
          <w:color w:val="880000"/>
          <w:sz w:val="28"/>
          <w:szCs w:val="24"/>
          <w:bdr w:val="none" w:sz="0" w:space="0" w:color="auto" w:frame="1"/>
        </w:rPr>
        <w:t xml:space="preserve"># </w:t>
      </w:r>
      <w:proofErr w:type="gramStart"/>
      <w:r w:rsidRPr="000511AF">
        <w:rPr>
          <w:rStyle w:val="com"/>
          <w:rFonts w:asciiTheme="minorHAnsi" w:hAnsiTheme="minorHAnsi" w:cstheme="minorHAnsi"/>
          <w:b/>
          <w:color w:val="880000"/>
          <w:sz w:val="28"/>
          <w:szCs w:val="24"/>
          <w:bdr w:val="none" w:sz="0" w:space="0" w:color="auto" w:frame="1"/>
        </w:rPr>
        <w:t>output</w:t>
      </w:r>
      <w:proofErr w:type="gramEnd"/>
      <w:r w:rsidRPr="000511AF">
        <w:rPr>
          <w:rStyle w:val="com"/>
          <w:rFonts w:asciiTheme="minorHAnsi" w:hAnsiTheme="minorHAnsi" w:cstheme="minorHAnsi"/>
          <w:b/>
          <w:color w:val="880000"/>
          <w:sz w:val="28"/>
          <w:szCs w:val="24"/>
          <w:bdr w:val="none" w:sz="0" w:space="0" w:color="auto" w:frame="1"/>
        </w:rPr>
        <w:t>: n</w:t>
      </w:r>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To retrieve a range of characters in a String we use </w:t>
      </w:r>
      <w:r w:rsidRPr="000511AF">
        <w:rPr>
          <w:rStyle w:val="Strong"/>
          <w:rFonts w:asciiTheme="minorHAnsi" w:eastAsiaTheme="majorEastAsia" w:hAnsiTheme="minorHAnsi" w:cstheme="minorHAnsi"/>
          <w:color w:val="808080"/>
          <w:sz w:val="28"/>
          <w:bdr w:val="none" w:sz="0" w:space="0" w:color="auto" w:frame="1"/>
        </w:rPr>
        <w:t>‘slicing operator’, the colon ‘:’</w:t>
      </w:r>
      <w:r w:rsidRPr="000511AF">
        <w:rPr>
          <w:rFonts w:asciiTheme="minorHAnsi" w:hAnsiTheme="minorHAnsi" w:cstheme="minorHAnsi"/>
          <w:b/>
          <w:color w:val="808080"/>
          <w:sz w:val="28"/>
        </w:rPr>
        <w:t>. With the slicing operator, we define the range as [</w:t>
      </w:r>
      <w:proofErr w:type="spellStart"/>
      <w:r w:rsidRPr="000511AF">
        <w:rPr>
          <w:rFonts w:asciiTheme="minorHAnsi" w:hAnsiTheme="minorHAnsi" w:cstheme="minorHAnsi"/>
          <w:b/>
          <w:color w:val="808080"/>
          <w:sz w:val="28"/>
        </w:rPr>
        <w:t>a</w:t>
      </w:r>
      <w:proofErr w:type="gramStart"/>
      <w:r w:rsidRPr="000511AF">
        <w:rPr>
          <w:rFonts w:asciiTheme="minorHAnsi" w:hAnsiTheme="minorHAnsi" w:cstheme="minorHAnsi"/>
          <w:b/>
          <w:color w:val="808080"/>
          <w:sz w:val="28"/>
        </w:rPr>
        <w:t>:b</w:t>
      </w:r>
      <w:proofErr w:type="spellEnd"/>
      <w:proofErr w:type="gramEnd"/>
      <w:r w:rsidRPr="000511AF">
        <w:rPr>
          <w:rFonts w:asciiTheme="minorHAnsi" w:hAnsiTheme="minorHAnsi" w:cstheme="minorHAnsi"/>
          <w:b/>
          <w:color w:val="808080"/>
          <w:sz w:val="28"/>
        </w:rPr>
        <w:t xml:space="preserve">]. It’ll let us print all the </w:t>
      </w:r>
      <w:r w:rsidRPr="000511AF">
        <w:rPr>
          <w:rFonts w:asciiTheme="minorHAnsi" w:hAnsiTheme="minorHAnsi" w:cstheme="minorHAnsi"/>
          <w:b/>
          <w:color w:val="808080"/>
          <w:sz w:val="28"/>
        </w:rPr>
        <w:lastRenderedPageBreak/>
        <w:t>characters of the String starting from index ‘a’ up to character at index ‘b-1’. So the character at index ‘b’ is not a part of the output.</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 String'</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3</w:t>
      </w:r>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5</w:t>
      </w:r>
      <w:r w:rsidRPr="000511AF">
        <w:rPr>
          <w:rStyle w:val="pun"/>
          <w:rFonts w:asciiTheme="minorHAnsi" w:hAnsiTheme="minorHAnsi" w:cstheme="minorHAnsi"/>
          <w:b/>
          <w:color w:val="666600"/>
          <w:sz w:val="28"/>
          <w:szCs w:val="24"/>
          <w:bdr w:val="none" w:sz="0" w:space="0" w:color="auto" w:frame="1"/>
        </w:rPr>
        <w:t>])</w:t>
      </w:r>
      <w:r w:rsidRPr="000511AF">
        <w:rPr>
          <w:rStyle w:val="pun"/>
          <w:rFonts w:asciiTheme="minorHAnsi" w:hAnsiTheme="minorHAnsi" w:cstheme="minorHAnsi"/>
          <w:b/>
          <w:color w:val="666600"/>
          <w:sz w:val="28"/>
          <w:szCs w:val="24"/>
          <w:bdr w:val="none" w:sz="0" w:space="0" w:color="auto" w:frame="1"/>
        </w:rPr>
        <w:tab/>
        <w:t xml:space="preserve">    </w:t>
      </w:r>
      <w:r w:rsidRPr="000511AF">
        <w:rPr>
          <w:rStyle w:val="com"/>
          <w:rFonts w:asciiTheme="minorHAnsi" w:hAnsiTheme="minorHAnsi" w:cstheme="minorHAnsi"/>
          <w:b/>
          <w:color w:val="880000"/>
          <w:sz w:val="28"/>
          <w:szCs w:val="24"/>
          <w:bdr w:val="none" w:sz="0" w:space="0" w:color="auto" w:frame="1"/>
        </w:rPr>
        <w:t>#return a range of character</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xml:space="preserve"># </w:t>
      </w:r>
      <w:proofErr w:type="gramStart"/>
      <w:r w:rsidRPr="000511AF">
        <w:rPr>
          <w:rStyle w:val="com"/>
          <w:rFonts w:asciiTheme="minorHAnsi" w:hAnsiTheme="minorHAnsi" w:cstheme="minorHAnsi"/>
          <w:b/>
          <w:color w:val="880000"/>
          <w:sz w:val="28"/>
          <w:szCs w:val="24"/>
          <w:bdr w:val="none" w:sz="0" w:space="0" w:color="auto" w:frame="1"/>
        </w:rPr>
        <w:t>ho</w:t>
      </w:r>
      <w:proofErr w:type="gramEnd"/>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7</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 return all characters from index 7</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String</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6</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 return all characters before index 6</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Python</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7</w:t>
      </w:r>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4</w:t>
      </w:r>
      <w:r w:rsidRPr="000511AF">
        <w:rPr>
          <w:rStyle w:val="pun"/>
          <w:rFonts w:asciiTheme="minorHAnsi" w:hAnsiTheme="minorHAnsi" w:cstheme="minorHAnsi"/>
          <w:b/>
          <w:color w:val="666600"/>
          <w:sz w:val="28"/>
          <w:szCs w:val="24"/>
          <w:bdr w:val="none" w:sz="0" w:space="0" w:color="auto" w:frame="1"/>
        </w:rPr>
        <w:t>])</w:t>
      </w:r>
    </w:p>
    <w:p w:rsidR="00EE570F" w:rsidRPr="000511AF" w:rsidRDefault="00EE570F" w:rsidP="00EE570F">
      <w:pPr>
        <w:pStyle w:val="HTMLPreformatted"/>
        <w:shd w:val="clear" w:color="auto" w:fill="EEEEEE"/>
        <w:spacing w:line="312" w:lineRule="atLeast"/>
        <w:textAlignment w:val="baseline"/>
        <w:rPr>
          <w:rFonts w:asciiTheme="minorHAnsi" w:hAnsiTheme="minorHAnsi" w:cstheme="minorHAnsi"/>
          <w:b/>
          <w:color w:val="FFFFFF"/>
          <w:sz w:val="28"/>
          <w:szCs w:val="24"/>
        </w:rPr>
      </w:pPr>
      <w:r w:rsidRPr="000511AF">
        <w:rPr>
          <w:rStyle w:val="com"/>
          <w:rFonts w:asciiTheme="minorHAnsi" w:hAnsiTheme="minorHAnsi" w:cstheme="minorHAnsi"/>
          <w:b/>
          <w:color w:val="880000"/>
          <w:sz w:val="28"/>
          <w:szCs w:val="24"/>
          <w:bdr w:val="none" w:sz="0" w:space="0" w:color="auto" w:frame="1"/>
        </w:rPr>
        <w:t># St</w:t>
      </w:r>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Next, we have a no. of </w:t>
      </w:r>
      <w:r w:rsidRPr="000511AF">
        <w:rPr>
          <w:rStyle w:val="Strong"/>
          <w:rFonts w:asciiTheme="minorHAnsi" w:eastAsiaTheme="majorEastAsia" w:hAnsiTheme="minorHAnsi" w:cstheme="minorHAnsi"/>
          <w:color w:val="808080"/>
          <w:sz w:val="28"/>
          <w:bdr w:val="none" w:sz="0" w:space="0" w:color="auto" w:frame="1"/>
        </w:rPr>
        <w:t>Python tutorials/quizzes/interview questions</w:t>
      </w:r>
      <w:r w:rsidRPr="000511AF">
        <w:rPr>
          <w:rFonts w:asciiTheme="minorHAnsi" w:hAnsiTheme="minorHAnsi" w:cstheme="minorHAnsi"/>
          <w:b/>
          <w:color w:val="808080"/>
          <w:sz w:val="28"/>
        </w:rPr>
        <w:t xml:space="preserve"> on this blog. If you like to try them, </w:t>
      </w:r>
      <w:proofErr w:type="gramStart"/>
      <w:r w:rsidRPr="000511AF">
        <w:rPr>
          <w:rFonts w:asciiTheme="minorHAnsi" w:hAnsiTheme="minorHAnsi" w:cstheme="minorHAnsi"/>
          <w:b/>
          <w:color w:val="808080"/>
          <w:sz w:val="28"/>
        </w:rPr>
        <w:t>then</w:t>
      </w:r>
      <w:proofErr w:type="gramEnd"/>
      <w:r w:rsidRPr="000511AF">
        <w:rPr>
          <w:rFonts w:asciiTheme="minorHAnsi" w:hAnsiTheme="minorHAnsi" w:cstheme="minorHAnsi"/>
          <w:b/>
          <w:color w:val="808080"/>
          <w:sz w:val="28"/>
        </w:rPr>
        <w:t xml:space="preserve"> refer any of the posts listed below.</w:t>
      </w:r>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r w:rsidRPr="000511AF">
        <w:rPr>
          <w:rStyle w:val="Strong"/>
          <w:rFonts w:asciiTheme="minorHAnsi" w:eastAsiaTheme="majorEastAsia" w:hAnsiTheme="minorHAnsi" w:cstheme="minorHAnsi"/>
          <w:color w:val="808080"/>
          <w:sz w:val="28"/>
          <w:bdr w:val="none" w:sz="0" w:space="0" w:color="auto" w:frame="1"/>
        </w:rPr>
        <w:t>Suggested Reading:</w:t>
      </w:r>
    </w:p>
    <w:p w:rsidR="00EE570F" w:rsidRPr="000511AF" w:rsidRDefault="00EE570F" w:rsidP="00EE570F">
      <w:pPr>
        <w:pStyle w:val="NormalWeb"/>
        <w:shd w:val="clear" w:color="auto" w:fill="FAF3D4"/>
        <w:spacing w:before="0" w:beforeAutospacing="0" w:after="0" w:afterAutospacing="0"/>
        <w:textAlignment w:val="baseline"/>
        <w:rPr>
          <w:rFonts w:asciiTheme="minorHAnsi" w:hAnsiTheme="minorHAnsi" w:cstheme="minorHAnsi"/>
          <w:b/>
          <w:color w:val="A6A377"/>
          <w:sz w:val="28"/>
        </w:rPr>
      </w:pPr>
      <w:proofErr w:type="gramStart"/>
      <w:r w:rsidRPr="000511AF">
        <w:rPr>
          <w:rStyle w:val="Strong"/>
          <w:rFonts w:ascii="MS Gothic" w:eastAsia="MS Gothic" w:hAnsi="MS Gothic" w:cs="MS Gothic" w:hint="eastAsia"/>
          <w:color w:val="A6A377"/>
          <w:sz w:val="28"/>
          <w:bdr w:val="none" w:sz="0" w:space="0" w:color="auto" w:frame="1"/>
        </w:rPr>
        <w:t>☛</w:t>
      </w:r>
      <w:r w:rsidRPr="000511AF">
        <w:rPr>
          <w:rFonts w:asciiTheme="minorHAnsi" w:hAnsiTheme="minorHAnsi" w:cstheme="minorHAnsi"/>
          <w:b/>
          <w:color w:val="A6A377"/>
          <w:sz w:val="28"/>
        </w:rPr>
        <w:t> </w:t>
      </w:r>
      <w:hyperlink r:id="rId12" w:tgtFrame="_blank" w:history="1">
        <w:r w:rsidRPr="000511AF">
          <w:rPr>
            <w:rStyle w:val="Hyperlink"/>
            <w:rFonts w:asciiTheme="minorHAnsi" w:eastAsiaTheme="majorEastAsia" w:hAnsiTheme="minorHAnsi" w:cstheme="minorHAnsi"/>
            <w:b/>
            <w:bCs/>
            <w:color w:val="252830"/>
            <w:sz w:val="28"/>
            <w:bdr w:val="none" w:sz="0" w:space="0" w:color="auto" w:frame="1"/>
          </w:rPr>
          <w:t>Python Programming Interview Questions Part-1</w:t>
        </w:r>
      </w:hyperlink>
      <w:r w:rsidRPr="000511AF">
        <w:rPr>
          <w:rStyle w:val="Strong"/>
          <w:rFonts w:asciiTheme="minorHAnsi" w:eastAsiaTheme="majorEastAsia" w:hAnsiTheme="minorHAnsi" w:cstheme="minorHAnsi"/>
          <w:color w:val="A6A377"/>
          <w:sz w:val="28"/>
          <w:bdr w:val="none" w:sz="0" w:space="0" w:color="auto" w:frame="1"/>
        </w:rPr>
        <w:t>.</w:t>
      </w:r>
      <w:proofErr w:type="gramEnd"/>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hyperlink r:id="rId13" w:anchor="toc" w:history="1">
        <w:r w:rsidRPr="000511AF">
          <w:rPr>
            <w:rStyle w:val="Hyperlink"/>
            <w:rFonts w:asciiTheme="minorHAnsi" w:eastAsiaTheme="majorEastAsia" w:hAnsiTheme="minorHAnsi" w:cstheme="minorHAnsi"/>
            <w:b/>
            <w:bCs/>
            <w:color w:val="252830"/>
            <w:sz w:val="28"/>
            <w:bdr w:val="none" w:sz="0" w:space="0" w:color="auto" w:frame="1"/>
          </w:rPr>
          <w:t>TOC</w:t>
        </w:r>
      </w:hyperlink>
    </w:p>
    <w:p w:rsidR="00EE570F" w:rsidRPr="000511AF" w:rsidRDefault="00EE570F" w:rsidP="00EE570F">
      <w:pPr>
        <w:pStyle w:val="Heading3"/>
        <w:shd w:val="clear" w:color="auto" w:fill="FFFFFF"/>
        <w:spacing w:before="0" w:after="225"/>
        <w:jc w:val="left"/>
        <w:textAlignment w:val="baseline"/>
        <w:rPr>
          <w:rFonts w:asciiTheme="minorHAnsi" w:hAnsiTheme="minorHAnsi" w:cstheme="minorHAnsi"/>
          <w:color w:val="444444"/>
          <w:sz w:val="28"/>
          <w:szCs w:val="24"/>
        </w:rPr>
      </w:pPr>
      <w:r w:rsidRPr="000511AF">
        <w:rPr>
          <w:rFonts w:asciiTheme="minorHAnsi" w:hAnsiTheme="minorHAnsi" w:cstheme="minorHAnsi"/>
          <w:color w:val="444444"/>
          <w:sz w:val="28"/>
          <w:szCs w:val="24"/>
        </w:rPr>
        <w:t xml:space="preserve">Understanding Invalid Python String Usage </w:t>
      </w:r>
      <w:proofErr w:type="gramStart"/>
      <w:r w:rsidRPr="000511AF">
        <w:rPr>
          <w:rFonts w:asciiTheme="minorHAnsi" w:hAnsiTheme="minorHAnsi" w:cstheme="minorHAnsi"/>
          <w:color w:val="444444"/>
          <w:sz w:val="28"/>
          <w:szCs w:val="24"/>
        </w:rPr>
        <w:t>And</w:t>
      </w:r>
      <w:proofErr w:type="gramEnd"/>
      <w:r w:rsidRPr="000511AF">
        <w:rPr>
          <w:rFonts w:asciiTheme="minorHAnsi" w:hAnsiTheme="minorHAnsi" w:cstheme="minorHAnsi"/>
          <w:color w:val="444444"/>
          <w:sz w:val="28"/>
          <w:szCs w:val="24"/>
        </w:rPr>
        <w:t xml:space="preserve"> Error Codes.</w:t>
      </w:r>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r w:rsidRPr="000511AF">
        <w:rPr>
          <w:rStyle w:val="Strong"/>
          <w:rFonts w:asciiTheme="minorHAnsi" w:eastAsiaTheme="majorEastAsia" w:hAnsiTheme="minorHAnsi" w:cstheme="minorHAnsi"/>
          <w:color w:val="808080"/>
          <w:sz w:val="28"/>
          <w:bdr w:val="none" w:sz="0" w:space="0" w:color="auto" w:frame="1"/>
        </w:rPr>
        <w:t>1-</w:t>
      </w:r>
      <w:r w:rsidRPr="000511AF">
        <w:rPr>
          <w:rFonts w:asciiTheme="minorHAnsi" w:hAnsiTheme="minorHAnsi" w:cstheme="minorHAnsi"/>
          <w:b/>
          <w:color w:val="808080"/>
          <w:sz w:val="28"/>
        </w:rPr>
        <w:t> If we try to retrieve characters at out of range index then ‘</w:t>
      </w:r>
      <w:proofErr w:type="spellStart"/>
      <w:r w:rsidRPr="000511AF">
        <w:rPr>
          <w:rFonts w:asciiTheme="minorHAnsi" w:hAnsiTheme="minorHAnsi" w:cstheme="minorHAnsi"/>
          <w:b/>
          <w:color w:val="808080"/>
          <w:sz w:val="28"/>
        </w:rPr>
        <w:t>IndexError</w:t>
      </w:r>
      <w:proofErr w:type="spellEnd"/>
      <w:r w:rsidRPr="000511AF">
        <w:rPr>
          <w:rFonts w:asciiTheme="minorHAnsi" w:hAnsiTheme="minorHAnsi" w:cstheme="minorHAnsi"/>
          <w:b/>
          <w:color w:val="808080"/>
          <w:sz w:val="28"/>
        </w:rPr>
        <w:t>’ exception will be raised.</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 Supports Machine Learning."</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1024</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#index must be in range</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Fonts w:asciiTheme="minorHAnsi" w:hAnsiTheme="minorHAnsi" w:cstheme="minorHAnsi"/>
          <w:b/>
          <w:color w:val="FFFFFF"/>
          <w:sz w:val="28"/>
          <w:szCs w:val="24"/>
        </w:rPr>
      </w:pPr>
      <w:r w:rsidRPr="000511AF">
        <w:rPr>
          <w:rStyle w:val="com"/>
          <w:rFonts w:asciiTheme="minorHAnsi" w:hAnsiTheme="minorHAnsi" w:cstheme="minorHAnsi"/>
          <w:b/>
          <w:color w:val="880000"/>
          <w:sz w:val="28"/>
          <w:szCs w:val="24"/>
          <w:bdr w:val="none" w:sz="0" w:space="0" w:color="auto" w:frame="1"/>
        </w:rPr>
        <w:t xml:space="preserve"># </w:t>
      </w:r>
      <w:proofErr w:type="spellStart"/>
      <w:r w:rsidRPr="000511AF">
        <w:rPr>
          <w:rStyle w:val="com"/>
          <w:rFonts w:asciiTheme="minorHAnsi" w:hAnsiTheme="minorHAnsi" w:cstheme="minorHAnsi"/>
          <w:b/>
          <w:color w:val="880000"/>
          <w:sz w:val="28"/>
          <w:szCs w:val="24"/>
          <w:bdr w:val="none" w:sz="0" w:space="0" w:color="auto" w:frame="1"/>
        </w:rPr>
        <w:t>IndexError</w:t>
      </w:r>
      <w:proofErr w:type="spellEnd"/>
      <w:r w:rsidRPr="000511AF">
        <w:rPr>
          <w:rStyle w:val="com"/>
          <w:rFonts w:asciiTheme="minorHAnsi" w:hAnsiTheme="minorHAnsi" w:cstheme="minorHAnsi"/>
          <w:b/>
          <w:color w:val="880000"/>
          <w:sz w:val="28"/>
          <w:szCs w:val="24"/>
          <w:bdr w:val="none" w:sz="0" w:space="0" w:color="auto" w:frame="1"/>
        </w:rPr>
        <w:t>: string index out of range</w:t>
      </w:r>
    </w:p>
    <w:p w:rsidR="00EE570F" w:rsidRPr="000511AF" w:rsidRDefault="00EE570F" w:rsidP="00EE570F">
      <w:pPr>
        <w:pStyle w:val="NormalWeb"/>
        <w:shd w:val="clear" w:color="auto" w:fill="FFFFFF"/>
        <w:spacing w:before="0" w:beforeAutospacing="0" w:after="0" w:afterAutospacing="0"/>
        <w:textAlignment w:val="baseline"/>
        <w:rPr>
          <w:rFonts w:asciiTheme="minorHAnsi" w:hAnsiTheme="minorHAnsi" w:cstheme="minorHAnsi"/>
          <w:b/>
          <w:color w:val="808080"/>
          <w:sz w:val="28"/>
        </w:rPr>
      </w:pPr>
      <w:r w:rsidRPr="000511AF">
        <w:rPr>
          <w:rStyle w:val="Strong"/>
          <w:rFonts w:asciiTheme="minorHAnsi" w:eastAsiaTheme="majorEastAsia" w:hAnsiTheme="minorHAnsi" w:cstheme="minorHAnsi"/>
          <w:color w:val="808080"/>
          <w:sz w:val="28"/>
          <w:bdr w:val="none" w:sz="0" w:space="0" w:color="auto" w:frame="1"/>
        </w:rPr>
        <w:t>2-</w:t>
      </w:r>
      <w:r w:rsidRPr="000511AF">
        <w:rPr>
          <w:rFonts w:asciiTheme="minorHAnsi" w:hAnsiTheme="minorHAnsi" w:cstheme="minorHAnsi"/>
          <w:b/>
          <w:color w:val="808080"/>
          <w:sz w:val="28"/>
        </w:rPr>
        <w:t xml:space="preserve"> String index must be of integer data type. You should not use a float or any other data type for this purpose. Otherwise, the Python subsystem will flag a </w:t>
      </w:r>
      <w:proofErr w:type="spellStart"/>
      <w:r w:rsidRPr="000511AF">
        <w:rPr>
          <w:rFonts w:asciiTheme="minorHAnsi" w:hAnsiTheme="minorHAnsi" w:cstheme="minorHAnsi"/>
          <w:b/>
          <w:color w:val="808080"/>
          <w:sz w:val="28"/>
        </w:rPr>
        <w:t>TypeError</w:t>
      </w:r>
      <w:proofErr w:type="spellEnd"/>
      <w:r w:rsidRPr="000511AF">
        <w:rPr>
          <w:rFonts w:asciiTheme="minorHAnsi" w:hAnsiTheme="minorHAnsi" w:cstheme="minorHAnsi"/>
          <w:b/>
          <w:color w:val="808080"/>
          <w:sz w:val="28"/>
        </w:rPr>
        <w:t xml:space="preserve"> exception as it detects a data type violation for the string index.</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"Welcome post"</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roofErr w:type="gramStart"/>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1.25</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com"/>
          <w:rFonts w:asciiTheme="minorHAnsi" w:hAnsiTheme="minorHAnsi" w:cstheme="minorHAnsi"/>
          <w:b/>
          <w:color w:val="880000"/>
          <w:sz w:val="28"/>
          <w:szCs w:val="24"/>
          <w:bdr w:val="none" w:sz="0" w:space="0" w:color="auto" w:frame="1"/>
        </w:rPr>
        <w:t>#index must be an integer</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rFonts w:asciiTheme="minorHAnsi" w:hAnsiTheme="minorHAnsi" w:cstheme="minorHAnsi"/>
          <w:b/>
          <w:color w:val="FFFFFF"/>
          <w:sz w:val="28"/>
          <w:szCs w:val="24"/>
        </w:rPr>
      </w:pPr>
      <w:r w:rsidRPr="000511AF">
        <w:rPr>
          <w:rStyle w:val="com"/>
          <w:rFonts w:asciiTheme="minorHAnsi" w:hAnsiTheme="minorHAnsi" w:cstheme="minorHAnsi"/>
          <w:b/>
          <w:color w:val="880000"/>
          <w:sz w:val="28"/>
          <w:szCs w:val="24"/>
          <w:bdr w:val="none" w:sz="0" w:space="0" w:color="auto" w:frame="1"/>
        </w:rPr>
        <w:t xml:space="preserve"># </w:t>
      </w:r>
      <w:proofErr w:type="spellStart"/>
      <w:r w:rsidRPr="000511AF">
        <w:rPr>
          <w:rStyle w:val="com"/>
          <w:rFonts w:asciiTheme="minorHAnsi" w:hAnsiTheme="minorHAnsi" w:cstheme="minorHAnsi"/>
          <w:b/>
          <w:color w:val="880000"/>
          <w:sz w:val="28"/>
          <w:szCs w:val="24"/>
          <w:bdr w:val="none" w:sz="0" w:space="0" w:color="auto" w:frame="1"/>
        </w:rPr>
        <w:t>TypeError</w:t>
      </w:r>
      <w:proofErr w:type="spellEnd"/>
      <w:r w:rsidRPr="000511AF">
        <w:rPr>
          <w:rStyle w:val="com"/>
          <w:rFonts w:asciiTheme="minorHAnsi" w:hAnsiTheme="minorHAnsi" w:cstheme="minorHAnsi"/>
          <w:b/>
          <w:color w:val="880000"/>
          <w:sz w:val="28"/>
          <w:szCs w:val="24"/>
          <w:bdr w:val="none" w:sz="0" w:space="0" w:color="auto" w:frame="1"/>
        </w:rPr>
        <w:t>: string indices must be integers</w:t>
      </w:r>
    </w:p>
    <w:p w:rsidR="00EE570F" w:rsidRPr="000511AF" w:rsidRDefault="00EE570F" w:rsidP="00EE570F">
      <w:pPr>
        <w:pStyle w:val="NormalWeb"/>
        <w:shd w:val="clear" w:color="auto" w:fill="FFFFFF"/>
        <w:spacing w:before="0" w:beforeAutospacing="0" w:after="375" w:afterAutospacing="0"/>
        <w:textAlignment w:val="baseline"/>
        <w:rPr>
          <w:rFonts w:asciiTheme="minorHAnsi" w:hAnsiTheme="minorHAnsi" w:cstheme="minorHAnsi"/>
          <w:b/>
          <w:color w:val="808080"/>
          <w:sz w:val="28"/>
        </w:rPr>
      </w:pPr>
      <w:r w:rsidRPr="000511AF">
        <w:rPr>
          <w:rFonts w:asciiTheme="minorHAnsi" w:hAnsiTheme="minorHAnsi" w:cstheme="minorHAnsi"/>
          <w:b/>
          <w:color w:val="808080"/>
          <w:sz w:val="28"/>
        </w:rPr>
        <w:t> </w:t>
      </w:r>
    </w:p>
    <w:p w:rsidR="00EE570F" w:rsidRPr="000511AF" w:rsidRDefault="00EE570F" w:rsidP="00EE570F">
      <w:pPr>
        <w:pStyle w:val="Heading2"/>
        <w:shd w:val="clear" w:color="auto" w:fill="FFFFFF"/>
        <w:spacing w:before="0" w:after="225"/>
        <w:jc w:val="left"/>
        <w:textAlignment w:val="baseline"/>
        <w:rPr>
          <w:ins w:id="0" w:author="Unknown"/>
          <w:rFonts w:asciiTheme="minorHAnsi" w:hAnsiTheme="minorHAnsi" w:cstheme="minorHAnsi"/>
          <w:color w:val="444444"/>
          <w:sz w:val="28"/>
          <w:szCs w:val="24"/>
        </w:rPr>
      </w:pPr>
      <w:ins w:id="1" w:author="Unknown">
        <w:r w:rsidRPr="000511AF">
          <w:rPr>
            <w:rFonts w:asciiTheme="minorHAnsi" w:hAnsiTheme="minorHAnsi" w:cstheme="minorHAnsi"/>
            <w:color w:val="444444"/>
            <w:sz w:val="28"/>
            <w:szCs w:val="24"/>
          </w:rPr>
          <w:t>3- Modifying/Deleting Python Strings.</w:t>
        </w:r>
      </w:ins>
    </w:p>
    <w:p w:rsidR="00EE570F" w:rsidRPr="000511AF" w:rsidRDefault="00EE570F" w:rsidP="00EE570F">
      <w:pPr>
        <w:pStyle w:val="NormalWeb"/>
        <w:shd w:val="clear" w:color="auto" w:fill="FFFFFF"/>
        <w:spacing w:before="0" w:beforeAutospacing="0" w:after="375" w:afterAutospacing="0"/>
        <w:textAlignment w:val="baseline"/>
        <w:rPr>
          <w:ins w:id="2" w:author="Unknown"/>
          <w:rFonts w:asciiTheme="minorHAnsi" w:hAnsiTheme="minorHAnsi" w:cstheme="minorHAnsi"/>
          <w:b/>
          <w:color w:val="808080"/>
          <w:sz w:val="28"/>
        </w:rPr>
      </w:pPr>
      <w:ins w:id="3" w:author="Unknown">
        <w:r w:rsidRPr="000511AF">
          <w:rPr>
            <w:rFonts w:asciiTheme="minorHAnsi" w:hAnsiTheme="minorHAnsi" w:cstheme="minorHAnsi"/>
            <w:b/>
            <w:color w:val="808080"/>
            <w:sz w:val="28"/>
          </w:rPr>
          <w:t>Python Strings are by design immutable. It suggests that once a String binds to a variable; it can’t be modified. If you want to update the String simply re-assign a new String value to the same variable.</w:t>
        </w:r>
      </w:ins>
    </w:p>
    <w:p w:rsidR="00EE570F" w:rsidRPr="000511AF" w:rsidRDefault="00EE570F" w:rsidP="00EE570F">
      <w:pPr>
        <w:pStyle w:val="HTMLPreformatted"/>
        <w:shd w:val="clear" w:color="auto" w:fill="EEEEEE"/>
        <w:spacing w:line="312" w:lineRule="atLeast"/>
        <w:textAlignment w:val="baseline"/>
        <w:rPr>
          <w:ins w:id="4" w:author="Unknown"/>
          <w:rStyle w:val="pln"/>
          <w:rFonts w:asciiTheme="minorHAnsi" w:hAnsiTheme="minorHAnsi" w:cstheme="minorHAnsi"/>
          <w:b/>
          <w:color w:val="000000"/>
          <w:sz w:val="28"/>
          <w:szCs w:val="24"/>
          <w:bdr w:val="none" w:sz="0" w:space="0" w:color="auto" w:frame="1"/>
        </w:rPr>
      </w:pPr>
      <w:proofErr w:type="spellStart"/>
      <w:ins w:id="5" w:author="Unknown">
        <w:r w:rsidRPr="000511AF">
          <w:rPr>
            <w:rStyle w:val="pln"/>
            <w:rFonts w:asciiTheme="minorHAnsi" w:hAnsiTheme="minorHAnsi" w:cstheme="minorHAnsi"/>
            <w:b/>
            <w:color w:val="000000"/>
            <w:sz w:val="28"/>
            <w:szCs w:val="24"/>
            <w:bdr w:val="none" w:sz="0" w:space="0" w:color="auto" w:frame="1"/>
          </w:rPr>
          <w:lastRenderedPageBreak/>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 String'</w:t>
        </w:r>
      </w:ins>
    </w:p>
    <w:p w:rsidR="00EE570F" w:rsidRPr="000511AF" w:rsidRDefault="00EE570F" w:rsidP="00EE570F">
      <w:pPr>
        <w:pStyle w:val="HTMLPreformatted"/>
        <w:shd w:val="clear" w:color="auto" w:fill="EEEEEE"/>
        <w:spacing w:line="312" w:lineRule="atLeast"/>
        <w:textAlignment w:val="baseline"/>
        <w:rPr>
          <w:ins w:id="6" w:author="Unknown"/>
          <w:rStyle w:val="pln"/>
          <w:rFonts w:asciiTheme="minorHAnsi" w:hAnsiTheme="minorHAnsi" w:cstheme="minorHAnsi"/>
          <w:b/>
          <w:color w:val="000000"/>
          <w:sz w:val="28"/>
          <w:szCs w:val="24"/>
          <w:bdr w:val="none" w:sz="0" w:space="0" w:color="auto" w:frame="1"/>
        </w:rPr>
      </w:pPr>
      <w:proofErr w:type="spellStart"/>
      <w:ins w:id="7" w:author="Unknown">
        <w:r w:rsidRPr="000511AF">
          <w:rPr>
            <w:rStyle w:val="pln"/>
            <w:rFonts w:asciiTheme="minorHAnsi" w:hAnsiTheme="minorHAnsi" w:cstheme="minorHAnsi"/>
            <w:b/>
            <w:color w:val="000000"/>
            <w:sz w:val="28"/>
            <w:szCs w:val="24"/>
            <w:bdr w:val="none" w:sz="0" w:space="0" w:color="auto" w:frame="1"/>
          </w:rPr>
          <w:t>sample_</w:t>
        </w:r>
        <w:proofErr w:type="gramStart"/>
        <w:r w:rsidRPr="000511AF">
          <w:rPr>
            <w:rStyle w:val="pln"/>
            <w:rFonts w:asciiTheme="minorHAnsi" w:hAnsiTheme="minorHAnsi" w:cstheme="minorHAnsi"/>
            <w:b/>
            <w:color w:val="000000"/>
            <w:sz w:val="28"/>
            <w:szCs w:val="24"/>
            <w:bdr w:val="none" w:sz="0" w:space="0" w:color="auto" w:frame="1"/>
          </w:rPr>
          <w:t>str</w:t>
        </w:r>
        <w:proofErr w:type="spellEnd"/>
        <w:r w:rsidRPr="000511AF">
          <w:rPr>
            <w:rStyle w:val="pun"/>
            <w:rFonts w:asciiTheme="minorHAnsi" w:hAnsiTheme="minorHAnsi" w:cstheme="minorHAnsi"/>
            <w:b/>
            <w:color w:val="666600"/>
            <w:sz w:val="28"/>
            <w:szCs w:val="24"/>
            <w:bdr w:val="none" w:sz="0" w:space="0" w:color="auto" w:frame="1"/>
          </w:rPr>
          <w:t>[</w:t>
        </w:r>
        <w:proofErr w:type="gramEnd"/>
        <w:r w:rsidRPr="000511AF">
          <w:rPr>
            <w:rStyle w:val="lit"/>
            <w:rFonts w:asciiTheme="minorHAnsi" w:hAnsiTheme="minorHAnsi" w:cstheme="minorHAnsi"/>
            <w:b/>
            <w:color w:val="006666"/>
            <w:sz w:val="28"/>
            <w:szCs w:val="24"/>
            <w:bdr w:val="none" w:sz="0" w:space="0" w:color="auto" w:frame="1"/>
          </w:rPr>
          <w:t>2</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'a'</w:t>
        </w:r>
      </w:ins>
    </w:p>
    <w:p w:rsidR="00EE570F" w:rsidRPr="000511AF" w:rsidRDefault="00EE570F" w:rsidP="00EE570F">
      <w:pPr>
        <w:pStyle w:val="HTMLPreformatted"/>
        <w:shd w:val="clear" w:color="auto" w:fill="EEEEEE"/>
        <w:spacing w:line="312" w:lineRule="atLeast"/>
        <w:textAlignment w:val="baseline"/>
        <w:rPr>
          <w:ins w:id="8" w:author="Unknown"/>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ins w:id="9" w:author="Unknown"/>
          <w:rStyle w:val="pln"/>
          <w:rFonts w:asciiTheme="minorHAnsi" w:hAnsiTheme="minorHAnsi" w:cstheme="minorHAnsi"/>
          <w:b/>
          <w:color w:val="000000"/>
          <w:sz w:val="28"/>
          <w:szCs w:val="24"/>
          <w:bdr w:val="none" w:sz="0" w:space="0" w:color="auto" w:frame="1"/>
        </w:rPr>
      </w:pPr>
      <w:ins w:id="10" w:author="Unknown">
        <w:r w:rsidRPr="000511AF">
          <w:rPr>
            <w:rStyle w:val="com"/>
            <w:rFonts w:asciiTheme="minorHAnsi" w:hAnsiTheme="minorHAnsi" w:cstheme="minorHAnsi"/>
            <w:b/>
            <w:color w:val="880000"/>
            <w:sz w:val="28"/>
            <w:szCs w:val="24"/>
            <w:bdr w:val="none" w:sz="0" w:space="0" w:color="auto" w:frame="1"/>
          </w:rPr>
          <w:t xml:space="preserve"># </w:t>
        </w:r>
        <w:proofErr w:type="spellStart"/>
        <w:r w:rsidRPr="000511AF">
          <w:rPr>
            <w:rStyle w:val="com"/>
            <w:rFonts w:asciiTheme="minorHAnsi" w:hAnsiTheme="minorHAnsi" w:cstheme="minorHAnsi"/>
            <w:b/>
            <w:color w:val="880000"/>
            <w:sz w:val="28"/>
            <w:szCs w:val="24"/>
            <w:bdr w:val="none" w:sz="0" w:space="0" w:color="auto" w:frame="1"/>
          </w:rPr>
          <w:t>TypeError</w:t>
        </w:r>
        <w:proofErr w:type="spellEnd"/>
        <w:r w:rsidRPr="000511AF">
          <w:rPr>
            <w:rStyle w:val="com"/>
            <w:rFonts w:asciiTheme="minorHAnsi" w:hAnsiTheme="minorHAnsi" w:cstheme="minorHAnsi"/>
            <w:b/>
            <w:color w:val="880000"/>
            <w:sz w:val="28"/>
            <w:szCs w:val="24"/>
            <w:bdr w:val="none" w:sz="0" w:space="0" w:color="auto" w:frame="1"/>
          </w:rPr>
          <w:t>: '</w:t>
        </w:r>
        <w:proofErr w:type="spellStart"/>
        <w:r w:rsidRPr="000511AF">
          <w:rPr>
            <w:rStyle w:val="com"/>
            <w:rFonts w:asciiTheme="minorHAnsi" w:hAnsiTheme="minorHAnsi" w:cstheme="minorHAnsi"/>
            <w:b/>
            <w:color w:val="880000"/>
            <w:sz w:val="28"/>
            <w:szCs w:val="24"/>
            <w:bdr w:val="none" w:sz="0" w:space="0" w:color="auto" w:frame="1"/>
          </w:rPr>
          <w:t>str</w:t>
        </w:r>
        <w:proofErr w:type="spellEnd"/>
        <w:r w:rsidRPr="000511AF">
          <w:rPr>
            <w:rStyle w:val="com"/>
            <w:rFonts w:asciiTheme="minorHAnsi" w:hAnsiTheme="minorHAnsi" w:cstheme="minorHAnsi"/>
            <w:b/>
            <w:color w:val="880000"/>
            <w:sz w:val="28"/>
            <w:szCs w:val="24"/>
            <w:bdr w:val="none" w:sz="0" w:space="0" w:color="auto" w:frame="1"/>
          </w:rPr>
          <w:t>' object does not support item assignment</w:t>
        </w:r>
      </w:ins>
    </w:p>
    <w:p w:rsidR="00EE570F" w:rsidRPr="000511AF" w:rsidRDefault="00EE570F" w:rsidP="00EE570F">
      <w:pPr>
        <w:pStyle w:val="HTMLPreformatted"/>
        <w:shd w:val="clear" w:color="auto" w:fill="EEEEEE"/>
        <w:spacing w:line="312" w:lineRule="atLeast"/>
        <w:textAlignment w:val="baseline"/>
        <w:rPr>
          <w:ins w:id="11" w:author="Unknown"/>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ins w:id="12" w:author="Unknown"/>
          <w:rStyle w:val="pln"/>
          <w:rFonts w:asciiTheme="minorHAnsi" w:hAnsiTheme="minorHAnsi" w:cstheme="minorHAnsi"/>
          <w:b/>
          <w:color w:val="000000"/>
          <w:sz w:val="28"/>
          <w:szCs w:val="24"/>
          <w:bdr w:val="none" w:sz="0" w:space="0" w:color="auto" w:frame="1"/>
        </w:rPr>
      </w:pPr>
      <w:proofErr w:type="spellStart"/>
      <w:ins w:id="13" w:author="Unknown">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'Programming String'</w:t>
        </w:r>
      </w:ins>
    </w:p>
    <w:p w:rsidR="00EE570F" w:rsidRPr="000511AF" w:rsidRDefault="00EE570F" w:rsidP="00EE570F">
      <w:pPr>
        <w:pStyle w:val="HTMLPreformatted"/>
        <w:shd w:val="clear" w:color="auto" w:fill="EEEEEE"/>
        <w:spacing w:line="312" w:lineRule="atLeast"/>
        <w:textAlignment w:val="baseline"/>
        <w:rPr>
          <w:ins w:id="14" w:author="Unknown"/>
          <w:rStyle w:val="pln"/>
          <w:rFonts w:asciiTheme="minorHAnsi" w:hAnsiTheme="minorHAnsi" w:cstheme="minorHAnsi"/>
          <w:b/>
          <w:color w:val="000000"/>
          <w:sz w:val="28"/>
          <w:szCs w:val="24"/>
          <w:bdr w:val="none" w:sz="0" w:space="0" w:color="auto" w:frame="1"/>
        </w:rPr>
      </w:pPr>
      <w:proofErr w:type="gramStart"/>
      <w:ins w:id="15" w:author="Unknown">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ins>
    </w:p>
    <w:p w:rsidR="00EE570F" w:rsidRPr="000511AF" w:rsidRDefault="00EE570F" w:rsidP="00EE570F">
      <w:pPr>
        <w:pStyle w:val="HTMLPreformatted"/>
        <w:shd w:val="clear" w:color="auto" w:fill="EEEEEE"/>
        <w:spacing w:line="312" w:lineRule="atLeast"/>
        <w:textAlignment w:val="baseline"/>
        <w:rPr>
          <w:ins w:id="16" w:author="Unknown"/>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ins w:id="17" w:author="Unknown"/>
          <w:rFonts w:asciiTheme="minorHAnsi" w:hAnsiTheme="minorHAnsi" w:cstheme="minorHAnsi"/>
          <w:b/>
          <w:color w:val="FFFFFF"/>
          <w:sz w:val="28"/>
          <w:szCs w:val="24"/>
        </w:rPr>
      </w:pPr>
      <w:ins w:id="18" w:author="Unknown">
        <w:r w:rsidRPr="000511AF">
          <w:rPr>
            <w:rStyle w:val="com"/>
            <w:rFonts w:asciiTheme="minorHAnsi" w:hAnsiTheme="minorHAnsi" w:cstheme="minorHAnsi"/>
            <w:b/>
            <w:color w:val="880000"/>
            <w:sz w:val="28"/>
            <w:szCs w:val="24"/>
            <w:bdr w:val="none" w:sz="0" w:space="0" w:color="auto" w:frame="1"/>
          </w:rPr>
          <w:t># Output=&gt; Programming String</w:t>
        </w:r>
      </w:ins>
    </w:p>
    <w:p w:rsidR="00EE570F" w:rsidRPr="000511AF" w:rsidRDefault="00EE570F" w:rsidP="00EE570F">
      <w:pPr>
        <w:pStyle w:val="NormalWeb"/>
        <w:shd w:val="clear" w:color="auto" w:fill="FFFFFF"/>
        <w:spacing w:before="0" w:beforeAutospacing="0" w:after="375" w:afterAutospacing="0"/>
        <w:textAlignment w:val="baseline"/>
        <w:rPr>
          <w:ins w:id="19" w:author="Unknown"/>
          <w:rFonts w:asciiTheme="minorHAnsi" w:hAnsiTheme="minorHAnsi" w:cstheme="minorHAnsi"/>
          <w:b/>
          <w:color w:val="808080"/>
          <w:sz w:val="28"/>
        </w:rPr>
      </w:pPr>
      <w:ins w:id="20" w:author="Unknown">
        <w:r w:rsidRPr="000511AF">
          <w:rPr>
            <w:rFonts w:asciiTheme="minorHAnsi" w:hAnsiTheme="minorHAnsi" w:cstheme="minorHAnsi"/>
            <w:b/>
            <w:color w:val="808080"/>
            <w:sz w:val="28"/>
          </w:rPr>
          <w:t>Similarly, we cannot modify the Strings by deleting some characters from it. Instead, we can remove the Strings altogether by using ‘del’ command.</w:t>
        </w:r>
      </w:ins>
    </w:p>
    <w:p w:rsidR="00EE570F" w:rsidRPr="000511AF" w:rsidRDefault="00EE570F" w:rsidP="00EE570F">
      <w:pPr>
        <w:pStyle w:val="HTMLPreformatted"/>
        <w:shd w:val="clear" w:color="auto" w:fill="EEEEEE"/>
        <w:spacing w:line="312" w:lineRule="atLeast"/>
        <w:textAlignment w:val="baseline"/>
        <w:rPr>
          <w:ins w:id="21" w:author="Unknown"/>
          <w:rStyle w:val="pln"/>
          <w:rFonts w:asciiTheme="minorHAnsi" w:hAnsiTheme="minorHAnsi" w:cstheme="minorHAnsi"/>
          <w:b/>
          <w:color w:val="000000"/>
          <w:sz w:val="28"/>
          <w:szCs w:val="24"/>
          <w:bdr w:val="none" w:sz="0" w:space="0" w:color="auto" w:frame="1"/>
        </w:rPr>
      </w:pPr>
      <w:proofErr w:type="spellStart"/>
      <w:ins w:id="22" w:author="Unknown">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 is the best scripting language."</w:t>
        </w:r>
      </w:ins>
    </w:p>
    <w:p w:rsidR="00EE570F" w:rsidRPr="000511AF" w:rsidRDefault="00EE570F" w:rsidP="00EE570F">
      <w:pPr>
        <w:pStyle w:val="HTMLPreformatted"/>
        <w:shd w:val="clear" w:color="auto" w:fill="EEEEEE"/>
        <w:spacing w:line="312" w:lineRule="atLeast"/>
        <w:textAlignment w:val="baseline"/>
        <w:rPr>
          <w:ins w:id="23" w:author="Unknown"/>
          <w:rStyle w:val="pln"/>
          <w:rFonts w:asciiTheme="minorHAnsi" w:hAnsiTheme="minorHAnsi" w:cstheme="minorHAnsi"/>
          <w:b/>
          <w:color w:val="000000"/>
          <w:sz w:val="28"/>
          <w:szCs w:val="24"/>
          <w:bdr w:val="none" w:sz="0" w:space="0" w:color="auto" w:frame="1"/>
        </w:rPr>
      </w:pPr>
      <w:proofErr w:type="gramStart"/>
      <w:ins w:id="24" w:author="Unknown">
        <w:r w:rsidRPr="000511AF">
          <w:rPr>
            <w:rStyle w:val="kwd"/>
            <w:rFonts w:asciiTheme="minorHAnsi" w:hAnsiTheme="minorHAnsi" w:cstheme="minorHAnsi"/>
            <w:b/>
            <w:color w:val="000088"/>
            <w:sz w:val="28"/>
            <w:szCs w:val="24"/>
            <w:bdr w:val="none" w:sz="0" w:space="0" w:color="auto" w:frame="1"/>
          </w:rPr>
          <w:t>del</w:t>
        </w:r>
        <w:proofErr w:type="gramEnd"/>
        <w:r w:rsidRPr="000511AF">
          <w:rPr>
            <w:rStyle w:val="pln"/>
            <w:rFonts w:asciiTheme="minorHAnsi" w:hAnsiTheme="minorHAnsi" w:cstheme="minorHAnsi"/>
            <w:b/>
            <w:color w:val="000000"/>
            <w:sz w:val="28"/>
            <w:szCs w:val="24"/>
            <w:bdr w:val="none" w:sz="0" w:space="0" w:color="auto" w:frame="1"/>
          </w:rPr>
          <w:t xml:space="preserve"> </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r w:rsidRPr="000511AF">
          <w:rPr>
            <w:rStyle w:val="lit"/>
            <w:rFonts w:asciiTheme="minorHAnsi" w:hAnsiTheme="minorHAnsi" w:cstheme="minorHAnsi"/>
            <w:b/>
            <w:color w:val="006666"/>
            <w:sz w:val="28"/>
            <w:szCs w:val="24"/>
            <w:bdr w:val="none" w:sz="0" w:space="0" w:color="auto" w:frame="1"/>
          </w:rPr>
          <w:t>1</w:t>
        </w:r>
        <w:r w:rsidRPr="000511AF">
          <w:rPr>
            <w:rStyle w:val="pun"/>
            <w:rFonts w:asciiTheme="minorHAnsi" w:hAnsiTheme="minorHAnsi" w:cstheme="minorHAnsi"/>
            <w:b/>
            <w:color w:val="666600"/>
            <w:sz w:val="28"/>
            <w:szCs w:val="24"/>
            <w:bdr w:val="none" w:sz="0" w:space="0" w:color="auto" w:frame="1"/>
          </w:rPr>
          <w:t>]</w:t>
        </w:r>
      </w:ins>
    </w:p>
    <w:p w:rsidR="00EE570F" w:rsidRPr="000511AF" w:rsidRDefault="00EE570F" w:rsidP="00EE570F">
      <w:pPr>
        <w:pStyle w:val="HTMLPreformatted"/>
        <w:shd w:val="clear" w:color="auto" w:fill="EEEEEE"/>
        <w:spacing w:line="312" w:lineRule="atLeast"/>
        <w:textAlignment w:val="baseline"/>
        <w:rPr>
          <w:ins w:id="25" w:author="Unknown"/>
          <w:rStyle w:val="pln"/>
          <w:rFonts w:asciiTheme="minorHAnsi" w:hAnsiTheme="minorHAnsi" w:cstheme="minorHAnsi"/>
          <w:b/>
          <w:color w:val="000000"/>
          <w:sz w:val="28"/>
          <w:szCs w:val="24"/>
          <w:bdr w:val="none" w:sz="0" w:space="0" w:color="auto" w:frame="1"/>
        </w:rPr>
      </w:pPr>
      <w:ins w:id="26" w:author="Unknown">
        <w:r w:rsidRPr="000511AF">
          <w:rPr>
            <w:rStyle w:val="com"/>
            <w:rFonts w:asciiTheme="minorHAnsi" w:hAnsiTheme="minorHAnsi" w:cstheme="minorHAnsi"/>
            <w:b/>
            <w:color w:val="880000"/>
            <w:sz w:val="28"/>
            <w:szCs w:val="24"/>
            <w:bdr w:val="none" w:sz="0" w:space="0" w:color="auto" w:frame="1"/>
          </w:rPr>
          <w:t xml:space="preserve"># </w:t>
        </w:r>
        <w:proofErr w:type="spellStart"/>
        <w:r w:rsidRPr="000511AF">
          <w:rPr>
            <w:rStyle w:val="com"/>
            <w:rFonts w:asciiTheme="minorHAnsi" w:hAnsiTheme="minorHAnsi" w:cstheme="minorHAnsi"/>
            <w:b/>
            <w:color w:val="880000"/>
            <w:sz w:val="28"/>
            <w:szCs w:val="24"/>
            <w:bdr w:val="none" w:sz="0" w:space="0" w:color="auto" w:frame="1"/>
          </w:rPr>
          <w:t>TypeError</w:t>
        </w:r>
        <w:proofErr w:type="spellEnd"/>
        <w:r w:rsidRPr="000511AF">
          <w:rPr>
            <w:rStyle w:val="com"/>
            <w:rFonts w:asciiTheme="minorHAnsi" w:hAnsiTheme="minorHAnsi" w:cstheme="minorHAnsi"/>
            <w:b/>
            <w:color w:val="880000"/>
            <w:sz w:val="28"/>
            <w:szCs w:val="24"/>
            <w:bdr w:val="none" w:sz="0" w:space="0" w:color="auto" w:frame="1"/>
          </w:rPr>
          <w:t>: '</w:t>
        </w:r>
        <w:proofErr w:type="spellStart"/>
        <w:r w:rsidRPr="000511AF">
          <w:rPr>
            <w:rStyle w:val="com"/>
            <w:rFonts w:asciiTheme="minorHAnsi" w:hAnsiTheme="minorHAnsi" w:cstheme="minorHAnsi"/>
            <w:b/>
            <w:color w:val="880000"/>
            <w:sz w:val="28"/>
            <w:szCs w:val="24"/>
            <w:bdr w:val="none" w:sz="0" w:space="0" w:color="auto" w:frame="1"/>
          </w:rPr>
          <w:t>str</w:t>
        </w:r>
        <w:proofErr w:type="spellEnd"/>
        <w:r w:rsidRPr="000511AF">
          <w:rPr>
            <w:rStyle w:val="com"/>
            <w:rFonts w:asciiTheme="minorHAnsi" w:hAnsiTheme="minorHAnsi" w:cstheme="minorHAnsi"/>
            <w:b/>
            <w:color w:val="880000"/>
            <w:sz w:val="28"/>
            <w:szCs w:val="24"/>
            <w:bdr w:val="none" w:sz="0" w:space="0" w:color="auto" w:frame="1"/>
          </w:rPr>
          <w:t>' object doesn't support item deletion</w:t>
        </w:r>
      </w:ins>
    </w:p>
    <w:p w:rsidR="00EE570F" w:rsidRPr="000511AF" w:rsidRDefault="00EE570F" w:rsidP="00EE570F">
      <w:pPr>
        <w:pStyle w:val="HTMLPreformatted"/>
        <w:shd w:val="clear" w:color="auto" w:fill="EEEEEE"/>
        <w:spacing w:line="312" w:lineRule="atLeast"/>
        <w:textAlignment w:val="baseline"/>
        <w:rPr>
          <w:ins w:id="27" w:author="Unknown"/>
          <w:rStyle w:val="pln"/>
          <w:rFonts w:asciiTheme="minorHAnsi" w:hAnsiTheme="minorHAnsi" w:cstheme="minorHAnsi"/>
          <w:b/>
          <w:color w:val="000000"/>
          <w:sz w:val="28"/>
          <w:szCs w:val="24"/>
          <w:bdr w:val="none" w:sz="0" w:space="0" w:color="auto" w:frame="1"/>
        </w:rPr>
      </w:pPr>
    </w:p>
    <w:p w:rsidR="00EE570F" w:rsidRPr="000511AF" w:rsidRDefault="00EE570F" w:rsidP="00EE570F">
      <w:pPr>
        <w:pStyle w:val="HTMLPreformatted"/>
        <w:shd w:val="clear" w:color="auto" w:fill="EEEEEE"/>
        <w:spacing w:line="312" w:lineRule="atLeast"/>
        <w:textAlignment w:val="baseline"/>
        <w:rPr>
          <w:ins w:id="28" w:author="Unknown"/>
          <w:rStyle w:val="pln"/>
          <w:rFonts w:asciiTheme="minorHAnsi" w:hAnsiTheme="minorHAnsi" w:cstheme="minorHAnsi"/>
          <w:b/>
          <w:color w:val="000000"/>
          <w:sz w:val="28"/>
          <w:szCs w:val="24"/>
          <w:bdr w:val="none" w:sz="0" w:space="0" w:color="auto" w:frame="1"/>
        </w:rPr>
      </w:pPr>
      <w:proofErr w:type="gramStart"/>
      <w:ins w:id="29" w:author="Unknown">
        <w:r w:rsidRPr="000511AF">
          <w:rPr>
            <w:rStyle w:val="kwd"/>
            <w:rFonts w:asciiTheme="minorHAnsi" w:hAnsiTheme="minorHAnsi" w:cstheme="minorHAnsi"/>
            <w:b/>
            <w:color w:val="000088"/>
            <w:sz w:val="28"/>
            <w:szCs w:val="24"/>
            <w:bdr w:val="none" w:sz="0" w:space="0" w:color="auto" w:frame="1"/>
          </w:rPr>
          <w:t>del</w:t>
        </w:r>
        <w:proofErr w:type="gramEnd"/>
        <w:r w:rsidRPr="000511AF">
          <w:rPr>
            <w:rStyle w:val="pln"/>
            <w:rFonts w:asciiTheme="minorHAnsi" w:hAnsiTheme="minorHAnsi" w:cstheme="minorHAnsi"/>
            <w:b/>
            <w:color w:val="000000"/>
            <w:sz w:val="28"/>
            <w:szCs w:val="24"/>
            <w:bdr w:val="none" w:sz="0" w:space="0" w:color="auto" w:frame="1"/>
          </w:rPr>
          <w:t xml:space="preserve"> </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ins>
    </w:p>
    <w:p w:rsidR="00EE570F" w:rsidRPr="000511AF" w:rsidRDefault="00EE570F" w:rsidP="00EE570F">
      <w:pPr>
        <w:pStyle w:val="HTMLPreformatted"/>
        <w:shd w:val="clear" w:color="auto" w:fill="EEEEEE"/>
        <w:spacing w:line="312" w:lineRule="atLeast"/>
        <w:textAlignment w:val="baseline"/>
        <w:rPr>
          <w:ins w:id="30" w:author="Unknown"/>
          <w:rStyle w:val="pln"/>
          <w:rFonts w:asciiTheme="minorHAnsi" w:hAnsiTheme="minorHAnsi" w:cstheme="minorHAnsi"/>
          <w:b/>
          <w:color w:val="000000"/>
          <w:sz w:val="28"/>
          <w:szCs w:val="24"/>
          <w:bdr w:val="none" w:sz="0" w:space="0" w:color="auto" w:frame="1"/>
        </w:rPr>
      </w:pPr>
      <w:proofErr w:type="gramStart"/>
      <w:ins w:id="31" w:author="Unknown">
        <w:r w:rsidRPr="000511AF">
          <w:rPr>
            <w:rStyle w:val="kwd"/>
            <w:rFonts w:asciiTheme="minorHAnsi" w:hAnsiTheme="minorHAnsi" w:cstheme="minorHAnsi"/>
            <w:b/>
            <w:color w:val="000088"/>
            <w:sz w:val="28"/>
            <w:szCs w:val="24"/>
            <w:bdr w:val="none" w:sz="0" w:space="0" w:color="auto" w:frame="1"/>
          </w:rPr>
          <w:t>print</w:t>
        </w:r>
        <w:proofErr w:type="gramEnd"/>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pln"/>
            <w:rFonts w:asciiTheme="minorHAnsi" w:hAnsiTheme="minorHAnsi" w:cstheme="minorHAnsi"/>
            <w:b/>
            <w:color w:val="000000"/>
            <w:sz w:val="28"/>
            <w:szCs w:val="24"/>
            <w:bdr w:val="none" w:sz="0" w:space="0" w:color="auto" w:frame="1"/>
          </w:rPr>
          <w:t>sample_str</w:t>
        </w:r>
        <w:proofErr w:type="spellEnd"/>
        <w:r w:rsidRPr="000511AF">
          <w:rPr>
            <w:rStyle w:val="pun"/>
            <w:rFonts w:asciiTheme="minorHAnsi" w:hAnsiTheme="minorHAnsi" w:cstheme="minorHAnsi"/>
            <w:b/>
            <w:color w:val="666600"/>
            <w:sz w:val="28"/>
            <w:szCs w:val="24"/>
            <w:bdr w:val="none" w:sz="0" w:space="0" w:color="auto" w:frame="1"/>
          </w:rPr>
          <w:t>)</w:t>
        </w:r>
      </w:ins>
    </w:p>
    <w:p w:rsidR="00EE570F" w:rsidRPr="000511AF" w:rsidRDefault="00EE570F" w:rsidP="00EE570F">
      <w:pPr>
        <w:pStyle w:val="HTMLPreformatted"/>
        <w:shd w:val="clear" w:color="auto" w:fill="EEEEEE"/>
        <w:spacing w:line="312" w:lineRule="atLeast"/>
        <w:textAlignment w:val="baseline"/>
        <w:rPr>
          <w:ins w:id="32" w:author="Unknown"/>
          <w:rFonts w:asciiTheme="minorHAnsi" w:hAnsiTheme="minorHAnsi" w:cstheme="minorHAnsi"/>
          <w:b/>
          <w:color w:val="FFFFFF"/>
          <w:sz w:val="28"/>
          <w:szCs w:val="24"/>
        </w:rPr>
      </w:pPr>
      <w:ins w:id="33" w:author="Unknown">
        <w:r w:rsidRPr="000511AF">
          <w:rPr>
            <w:rStyle w:val="com"/>
            <w:rFonts w:asciiTheme="minorHAnsi" w:hAnsiTheme="minorHAnsi" w:cstheme="minorHAnsi"/>
            <w:b/>
            <w:color w:val="880000"/>
            <w:sz w:val="28"/>
            <w:szCs w:val="24"/>
            <w:bdr w:val="none" w:sz="0" w:space="0" w:color="auto" w:frame="1"/>
          </w:rPr>
          <w:t xml:space="preserve"># </w:t>
        </w:r>
        <w:proofErr w:type="spellStart"/>
        <w:r w:rsidRPr="000511AF">
          <w:rPr>
            <w:rStyle w:val="com"/>
            <w:rFonts w:asciiTheme="minorHAnsi" w:hAnsiTheme="minorHAnsi" w:cstheme="minorHAnsi"/>
            <w:b/>
            <w:color w:val="880000"/>
            <w:sz w:val="28"/>
            <w:szCs w:val="24"/>
            <w:bdr w:val="none" w:sz="0" w:space="0" w:color="auto" w:frame="1"/>
          </w:rPr>
          <w:t>NameError</w:t>
        </w:r>
        <w:proofErr w:type="spellEnd"/>
        <w:r w:rsidRPr="000511AF">
          <w:rPr>
            <w:rStyle w:val="com"/>
            <w:rFonts w:asciiTheme="minorHAnsi" w:hAnsiTheme="minorHAnsi" w:cstheme="minorHAnsi"/>
            <w:b/>
            <w:color w:val="880000"/>
            <w:sz w:val="28"/>
            <w:szCs w:val="24"/>
            <w:bdr w:val="none" w:sz="0" w:space="0" w:color="auto" w:frame="1"/>
          </w:rPr>
          <w:t>: name '</w:t>
        </w:r>
        <w:proofErr w:type="spellStart"/>
        <w:r w:rsidRPr="000511AF">
          <w:rPr>
            <w:rStyle w:val="com"/>
            <w:rFonts w:asciiTheme="minorHAnsi" w:hAnsiTheme="minorHAnsi" w:cstheme="minorHAnsi"/>
            <w:b/>
            <w:color w:val="880000"/>
            <w:sz w:val="28"/>
            <w:szCs w:val="24"/>
            <w:bdr w:val="none" w:sz="0" w:space="0" w:color="auto" w:frame="1"/>
          </w:rPr>
          <w:t>sample_str</w:t>
        </w:r>
        <w:proofErr w:type="spellEnd"/>
        <w:r w:rsidRPr="000511AF">
          <w:rPr>
            <w:rStyle w:val="com"/>
            <w:rFonts w:asciiTheme="minorHAnsi" w:hAnsiTheme="minorHAnsi" w:cstheme="minorHAnsi"/>
            <w:b/>
            <w:color w:val="880000"/>
            <w:sz w:val="28"/>
            <w:szCs w:val="24"/>
            <w:bdr w:val="none" w:sz="0" w:space="0" w:color="auto" w:frame="1"/>
          </w:rPr>
          <w:t>' is not defined</w:t>
        </w:r>
      </w:ins>
    </w:p>
    <w:p w:rsidR="00EE570F" w:rsidRPr="000511AF" w:rsidRDefault="00EE570F" w:rsidP="00EE570F">
      <w:pPr>
        <w:pStyle w:val="NormalWeb"/>
        <w:shd w:val="clear" w:color="auto" w:fill="FFFFFF"/>
        <w:spacing w:before="0" w:beforeAutospacing="0" w:after="0" w:afterAutospacing="0"/>
        <w:textAlignment w:val="baseline"/>
        <w:rPr>
          <w:ins w:id="34" w:author="Unknown"/>
          <w:rFonts w:asciiTheme="minorHAnsi" w:hAnsiTheme="minorHAnsi" w:cstheme="minorHAnsi"/>
          <w:b/>
          <w:color w:val="808080"/>
          <w:sz w:val="28"/>
        </w:rPr>
      </w:pPr>
      <w:ins w:id="35" w:author="Unknown">
        <w:r w:rsidRPr="000511AF">
          <w:rPr>
            <w:rStyle w:val="Strong"/>
            <w:rFonts w:asciiTheme="minorHAnsi" w:eastAsiaTheme="majorEastAsia" w:hAnsiTheme="minorHAnsi" w:cstheme="minorHAnsi"/>
            <w:color w:val="808080"/>
            <w:sz w:val="28"/>
            <w:bdr w:val="none" w:sz="0" w:space="0" w:color="auto" w:frame="1"/>
          </w:rPr>
          <w:t>Suggested Reading:</w:t>
        </w:r>
      </w:ins>
    </w:p>
    <w:p w:rsidR="00EE570F" w:rsidRPr="000511AF" w:rsidRDefault="00EE570F" w:rsidP="00EE570F">
      <w:pPr>
        <w:pStyle w:val="NormalWeb"/>
        <w:shd w:val="clear" w:color="auto" w:fill="FAF3D4"/>
        <w:spacing w:before="0" w:beforeAutospacing="0" w:after="0" w:afterAutospacing="0"/>
        <w:textAlignment w:val="baseline"/>
        <w:rPr>
          <w:ins w:id="36" w:author="Unknown"/>
          <w:rFonts w:asciiTheme="minorHAnsi" w:hAnsiTheme="minorHAnsi" w:cstheme="minorHAnsi"/>
          <w:b/>
          <w:color w:val="A6A377"/>
          <w:sz w:val="28"/>
        </w:rPr>
      </w:pPr>
      <w:proofErr w:type="gramStart"/>
      <w:ins w:id="37" w:author="Unknown">
        <w:r w:rsidRPr="000511AF">
          <w:rPr>
            <w:rStyle w:val="Strong"/>
            <w:rFonts w:ascii="MS Gothic" w:eastAsia="MS Gothic" w:hAnsi="MS Gothic" w:cs="MS Gothic" w:hint="eastAsia"/>
            <w:color w:val="A6A377"/>
            <w:sz w:val="28"/>
            <w:bdr w:val="none" w:sz="0" w:space="0" w:color="auto" w:frame="1"/>
          </w:rPr>
          <w:t>☛</w:t>
        </w:r>
        <w:r w:rsidRPr="000511AF">
          <w:rPr>
            <w:rFonts w:asciiTheme="minorHAnsi" w:hAnsiTheme="minorHAnsi" w:cstheme="minorHAnsi"/>
            <w:b/>
            <w:color w:val="A6A377"/>
            <w:sz w:val="28"/>
          </w:rPr>
          <w:t> </w:t>
        </w:r>
        <w:r w:rsidRPr="000511AF">
          <w:rPr>
            <w:rStyle w:val="Strong"/>
            <w:rFonts w:asciiTheme="minorHAnsi" w:eastAsiaTheme="majorEastAsia" w:hAnsiTheme="minorHAnsi" w:cstheme="minorHAnsi"/>
            <w:color w:val="A6A377"/>
            <w:sz w:val="28"/>
            <w:bdr w:val="none" w:sz="0" w:space="0" w:color="auto" w:frame="1"/>
          </w:rPr>
          <w:fldChar w:fldCharType="begin"/>
        </w:r>
        <w:r w:rsidRPr="000511AF">
          <w:rPr>
            <w:rStyle w:val="Strong"/>
            <w:rFonts w:asciiTheme="minorHAnsi" w:eastAsiaTheme="majorEastAsia" w:hAnsiTheme="minorHAnsi" w:cstheme="minorHAnsi"/>
            <w:color w:val="A6A377"/>
            <w:sz w:val="28"/>
            <w:bdr w:val="none" w:sz="0" w:space="0" w:color="auto" w:frame="1"/>
          </w:rPr>
          <w:instrText xml:space="preserve"> HYPERLINK "http://www.techbeamers.com/python-interview-questions-and-answers-second-edition/" \t "_blank" </w:instrText>
        </w:r>
        <w:r w:rsidRPr="000511AF">
          <w:rPr>
            <w:rStyle w:val="Strong"/>
            <w:rFonts w:asciiTheme="minorHAnsi" w:eastAsiaTheme="majorEastAsia" w:hAnsiTheme="minorHAnsi" w:cstheme="minorHAnsi"/>
            <w:color w:val="A6A377"/>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Python Programming Interview Questions Part-2</w:t>
        </w:r>
        <w:r w:rsidRPr="000511AF">
          <w:rPr>
            <w:rStyle w:val="Strong"/>
            <w:rFonts w:asciiTheme="minorHAnsi" w:eastAsiaTheme="majorEastAsia" w:hAnsiTheme="minorHAnsi" w:cstheme="minorHAnsi"/>
            <w:color w:val="A6A377"/>
            <w:sz w:val="28"/>
            <w:bdr w:val="none" w:sz="0" w:space="0" w:color="auto" w:frame="1"/>
          </w:rPr>
          <w:fldChar w:fldCharType="end"/>
        </w:r>
        <w:r w:rsidRPr="000511AF">
          <w:rPr>
            <w:rStyle w:val="Strong"/>
            <w:rFonts w:asciiTheme="minorHAnsi" w:eastAsiaTheme="majorEastAsia" w:hAnsiTheme="minorHAnsi" w:cstheme="minorHAnsi"/>
            <w:color w:val="A6A377"/>
            <w:sz w:val="28"/>
            <w:bdr w:val="none" w:sz="0" w:space="0" w:color="auto" w:frame="1"/>
          </w:rPr>
          <w:t>.</w:t>
        </w:r>
        <w:proofErr w:type="gramEnd"/>
      </w:ins>
    </w:p>
    <w:p w:rsidR="00EE570F" w:rsidRPr="000511AF" w:rsidRDefault="00EE570F" w:rsidP="00EE570F">
      <w:pPr>
        <w:pStyle w:val="NormalWeb"/>
        <w:shd w:val="clear" w:color="auto" w:fill="FFFFFF"/>
        <w:spacing w:before="0" w:beforeAutospacing="0" w:after="0" w:afterAutospacing="0"/>
        <w:textAlignment w:val="baseline"/>
        <w:rPr>
          <w:ins w:id="38" w:author="Unknown"/>
          <w:rFonts w:asciiTheme="minorHAnsi" w:hAnsiTheme="minorHAnsi" w:cstheme="minorHAnsi"/>
          <w:b/>
          <w:color w:val="808080"/>
          <w:sz w:val="28"/>
        </w:rPr>
      </w:pPr>
      <w:ins w:id="39" w:author="Unknown">
        <w:r w:rsidRPr="000511AF">
          <w:rPr>
            <w:rStyle w:val="Strong"/>
            <w:rFonts w:asciiTheme="minorHAnsi" w:eastAsiaTheme="majorEastAsia" w:hAnsiTheme="minorHAnsi" w:cstheme="minorHAnsi"/>
            <w:color w:val="808080"/>
            <w:sz w:val="28"/>
            <w:bdr w:val="none" w:sz="0" w:space="0" w:color="auto" w:frame="1"/>
          </w:rPr>
          <w:fldChar w:fldCharType="begin"/>
        </w:r>
        <w:r w:rsidRPr="000511AF">
          <w:rPr>
            <w:rStyle w:val="Strong"/>
            <w:rFonts w:asciiTheme="minorHAnsi" w:eastAsiaTheme="majorEastAsia" w:hAnsiTheme="minorHAnsi" w:cstheme="minorHAnsi"/>
            <w:color w:val="808080"/>
            <w:sz w:val="28"/>
            <w:bdr w:val="none" w:sz="0" w:space="0" w:color="auto" w:frame="1"/>
          </w:rPr>
          <w:instrText xml:space="preserve"> HYPERLINK "http://www.techbeamers.com/python-strings-functions-and-examples/" \l "toc" </w:instrText>
        </w:r>
        <w:r w:rsidRPr="000511AF">
          <w:rPr>
            <w:rStyle w:val="Strong"/>
            <w:rFonts w:asciiTheme="minorHAnsi" w:eastAsiaTheme="majorEastAsia" w:hAnsiTheme="minorHAnsi" w:cstheme="minorHAnsi"/>
            <w:color w:val="808080"/>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TOC</w:t>
        </w:r>
        <w:r w:rsidRPr="000511AF">
          <w:rPr>
            <w:rStyle w:val="Strong"/>
            <w:rFonts w:asciiTheme="minorHAnsi" w:eastAsiaTheme="majorEastAsia" w:hAnsiTheme="minorHAnsi" w:cstheme="minorHAnsi"/>
            <w:color w:val="808080"/>
            <w:sz w:val="28"/>
            <w:bdr w:val="none" w:sz="0" w:space="0" w:color="auto" w:frame="1"/>
          </w:rPr>
          <w:fldChar w:fldCharType="end"/>
        </w:r>
      </w:ins>
    </w:p>
    <w:p w:rsidR="00EE570F" w:rsidRPr="000511AF" w:rsidRDefault="00EE570F" w:rsidP="00EE570F">
      <w:pPr>
        <w:pStyle w:val="Heading2"/>
        <w:shd w:val="clear" w:color="auto" w:fill="FFFFFF"/>
        <w:spacing w:before="0" w:after="225"/>
        <w:jc w:val="left"/>
        <w:textAlignment w:val="baseline"/>
        <w:rPr>
          <w:ins w:id="40" w:author="Unknown"/>
          <w:rFonts w:asciiTheme="minorHAnsi" w:hAnsiTheme="minorHAnsi" w:cstheme="minorHAnsi"/>
          <w:color w:val="444444"/>
          <w:sz w:val="28"/>
          <w:szCs w:val="24"/>
        </w:rPr>
      </w:pPr>
      <w:ins w:id="41" w:author="Unknown">
        <w:r w:rsidRPr="000511AF">
          <w:rPr>
            <w:rFonts w:asciiTheme="minorHAnsi" w:hAnsiTheme="minorHAnsi" w:cstheme="minorHAnsi"/>
            <w:color w:val="444444"/>
            <w:sz w:val="28"/>
            <w:szCs w:val="24"/>
          </w:rPr>
          <w:t>4- Python String Operators.</w:t>
        </w:r>
      </w:ins>
    </w:p>
    <w:tbl>
      <w:tblPr>
        <w:tblW w:w="11790"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1486"/>
        <w:gridCol w:w="2148"/>
        <w:gridCol w:w="4632"/>
        <w:gridCol w:w="3524"/>
      </w:tblGrid>
      <w:tr w:rsidR="000511AF" w:rsidRPr="000511AF" w:rsidTr="00EE570F">
        <w:trPr>
          <w:tblHeader/>
        </w:trPr>
        <w:tc>
          <w:tcPr>
            <w:tcW w:w="114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Operator</w:t>
            </w:r>
          </w:p>
        </w:tc>
        <w:tc>
          <w:tcPr>
            <w:tcW w:w="150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Operation</w:t>
            </w:r>
          </w:p>
        </w:tc>
        <w:tc>
          <w:tcPr>
            <w:tcW w:w="520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64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 Code</w:t>
            </w:r>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Concatenation</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Combining two Strings into one.</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var1 = ‘Python’</w:t>
            </w:r>
            <w:r w:rsidRPr="000511AF">
              <w:rPr>
                <w:rFonts w:cstheme="minorHAnsi"/>
                <w:b/>
                <w:color w:val="808080"/>
                <w:sz w:val="28"/>
                <w:szCs w:val="24"/>
              </w:rPr>
              <w:br/>
              <w:t>var2 = ‘String’</w:t>
            </w:r>
            <w:r w:rsidRPr="000511AF">
              <w:rPr>
                <w:rFonts w:cstheme="minorHAnsi"/>
                <w:b/>
                <w:color w:val="808080"/>
                <w:sz w:val="28"/>
                <w:szCs w:val="24"/>
              </w:rPr>
              <w:br/>
              <w:t>print (var1+var2)</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PythonString</w:t>
            </w:r>
            <w:proofErr w:type="spellEnd"/>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Repetition</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Creates new String by repeating the String given number of times.</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var1 = ‘Python’</w:t>
            </w:r>
            <w:r w:rsidRPr="000511AF">
              <w:rPr>
                <w:rFonts w:cstheme="minorHAnsi"/>
                <w:b/>
                <w:color w:val="808080"/>
                <w:sz w:val="28"/>
                <w:szCs w:val="24"/>
              </w:rPr>
              <w:br/>
              <w:t>print (var1*3)</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PythonPythonPython</w:t>
            </w:r>
            <w:proofErr w:type="spellEnd"/>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Slicing</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Prints the character at given index.</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var1 = ‘Python’</w:t>
            </w:r>
            <w:r w:rsidRPr="000511AF">
              <w:rPr>
                <w:rFonts w:cstheme="minorHAnsi"/>
                <w:b/>
                <w:color w:val="808080"/>
                <w:sz w:val="28"/>
                <w:szCs w:val="24"/>
              </w:rPr>
              <w:br/>
            </w:r>
            <w:r w:rsidRPr="000511AF">
              <w:rPr>
                <w:rFonts w:cstheme="minorHAnsi"/>
                <w:b/>
                <w:color w:val="808080"/>
                <w:sz w:val="28"/>
                <w:szCs w:val="24"/>
              </w:rPr>
              <w:lastRenderedPageBreak/>
              <w:t>print (var1[2])</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w:t>
            </w:r>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lastRenderedPageBreak/>
              <w:t>[ : ]</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Range Slicing</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Prints the characters present at the given </w:t>
            </w:r>
            <w:proofErr w:type="gramStart"/>
            <w:r w:rsidRPr="000511AF">
              <w:rPr>
                <w:rFonts w:cstheme="minorHAnsi"/>
                <w:b/>
                <w:color w:val="808080"/>
                <w:sz w:val="28"/>
                <w:szCs w:val="24"/>
              </w:rPr>
              <w:t>range .</w:t>
            </w:r>
            <w:proofErr w:type="gramEnd"/>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var1 = ‘Python’</w:t>
            </w:r>
            <w:r w:rsidRPr="000511AF">
              <w:rPr>
                <w:rFonts w:cstheme="minorHAnsi"/>
                <w:b/>
                <w:color w:val="808080"/>
                <w:sz w:val="28"/>
                <w:szCs w:val="24"/>
              </w:rPr>
              <w:br/>
              <w:t>print (var1[2:5])</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tho</w:t>
            </w:r>
            <w:proofErr w:type="spellEnd"/>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in</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Membership</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value if character is present in the given String.</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var1 = ‘Python’</w:t>
            </w:r>
            <w:r w:rsidRPr="000511AF">
              <w:rPr>
                <w:rFonts w:cstheme="minorHAnsi"/>
                <w:b/>
                <w:color w:val="808080"/>
                <w:sz w:val="28"/>
                <w:szCs w:val="24"/>
              </w:rPr>
              <w:br/>
              <w:t>print (‘n’ in var1)</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not in</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Membership</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value if character is not present in given String.</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var1 = ‘Python’</w:t>
            </w:r>
            <w:r w:rsidRPr="000511AF">
              <w:rPr>
                <w:rFonts w:cstheme="minorHAnsi"/>
                <w:b/>
                <w:color w:val="808080"/>
                <w:sz w:val="28"/>
                <w:szCs w:val="24"/>
              </w:rPr>
              <w:br/>
              <w:t>print (‘N’ not in var1)</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for</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Iterating</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Using for we can iterate through all the characters of the String.</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pln"/>
                <w:rFonts w:asciiTheme="minorHAnsi" w:hAnsiTheme="minorHAnsi" w:cstheme="minorHAnsi"/>
                <w:b/>
                <w:color w:val="000000"/>
                <w:sz w:val="28"/>
                <w:szCs w:val="24"/>
                <w:bdr w:val="none" w:sz="0" w:space="0" w:color="auto" w:frame="1"/>
              </w:rPr>
              <w:t xml:space="preserve">var1 </w:t>
            </w:r>
            <w:r w:rsidRPr="000511AF">
              <w:rPr>
                <w:rStyle w:val="pun"/>
                <w:rFonts w:asciiTheme="minorHAnsi" w:hAnsiTheme="minorHAnsi" w:cstheme="minorHAnsi"/>
                <w:b/>
                <w:color w:val="666600"/>
                <w:sz w:val="28"/>
                <w:szCs w:val="24"/>
                <w:bdr w:val="none" w:sz="0" w:space="0" w:color="auto" w:frame="1"/>
              </w:rPr>
              <w:t>=</w:t>
            </w:r>
            <w:r w:rsidRPr="000511AF">
              <w:rPr>
                <w:rStyle w:val="pln"/>
                <w:rFonts w:asciiTheme="minorHAnsi" w:hAnsiTheme="minorHAnsi" w:cstheme="minorHAnsi"/>
                <w:b/>
                <w:color w:val="000000"/>
                <w:sz w:val="28"/>
                <w:szCs w:val="24"/>
                <w:bdr w:val="none" w:sz="0" w:space="0" w:color="auto" w:frame="1"/>
              </w:rPr>
              <w:t xml:space="preserve"> </w:t>
            </w:r>
            <w:r w:rsidRPr="000511AF">
              <w:rPr>
                <w:rStyle w:val="str"/>
                <w:rFonts w:asciiTheme="minorHAnsi" w:hAnsiTheme="minorHAnsi" w:cstheme="minorHAnsi"/>
                <w:b/>
                <w:color w:val="008800"/>
                <w:sz w:val="28"/>
                <w:szCs w:val="24"/>
                <w:bdr w:val="none" w:sz="0" w:space="0" w:color="auto" w:frame="1"/>
              </w:rPr>
              <w:t>'Python'</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kwd"/>
                <w:rFonts w:asciiTheme="minorHAnsi" w:hAnsiTheme="minorHAnsi" w:cstheme="minorHAnsi"/>
                <w:b/>
                <w:color w:val="000088"/>
                <w:sz w:val="28"/>
                <w:szCs w:val="24"/>
                <w:bdr w:val="none" w:sz="0" w:space="0" w:color="auto" w:frame="1"/>
              </w:rPr>
              <w:t>for</w:t>
            </w:r>
            <w:r w:rsidRPr="000511AF">
              <w:rPr>
                <w:rStyle w:val="pln"/>
                <w:rFonts w:asciiTheme="minorHAnsi" w:hAnsiTheme="minorHAnsi" w:cstheme="minorHAnsi"/>
                <w:b/>
                <w:color w:val="000000"/>
                <w:sz w:val="28"/>
                <w:szCs w:val="24"/>
                <w:bdr w:val="none" w:sz="0" w:space="0" w:color="auto" w:frame="1"/>
              </w:rPr>
              <w:t xml:space="preserve"> </w:t>
            </w:r>
            <w:proofErr w:type="spellStart"/>
            <w:r w:rsidRPr="000511AF">
              <w:rPr>
                <w:rStyle w:val="kwd"/>
                <w:rFonts w:asciiTheme="minorHAnsi" w:hAnsiTheme="minorHAnsi" w:cstheme="minorHAnsi"/>
                <w:b/>
                <w:color w:val="000088"/>
                <w:sz w:val="28"/>
                <w:szCs w:val="24"/>
                <w:bdr w:val="none" w:sz="0" w:space="0" w:color="auto" w:frame="1"/>
              </w:rPr>
              <w:t>var</w:t>
            </w:r>
            <w:proofErr w:type="spellEnd"/>
            <w:r w:rsidRPr="000511AF">
              <w:rPr>
                <w:rStyle w:val="pln"/>
                <w:rFonts w:asciiTheme="minorHAnsi" w:hAnsiTheme="minorHAnsi" w:cstheme="minorHAnsi"/>
                <w:b/>
                <w:color w:val="000000"/>
                <w:sz w:val="28"/>
                <w:szCs w:val="24"/>
                <w:bdr w:val="none" w:sz="0" w:space="0" w:color="auto" w:frame="1"/>
              </w:rPr>
              <w:t xml:space="preserve"> </w:t>
            </w:r>
            <w:r w:rsidRPr="000511AF">
              <w:rPr>
                <w:rStyle w:val="kwd"/>
                <w:rFonts w:asciiTheme="minorHAnsi" w:hAnsiTheme="minorHAnsi" w:cstheme="minorHAnsi"/>
                <w:b/>
                <w:color w:val="000088"/>
                <w:sz w:val="28"/>
                <w:szCs w:val="24"/>
                <w:bdr w:val="none" w:sz="0" w:space="0" w:color="auto" w:frame="1"/>
              </w:rPr>
              <w:t>in</w:t>
            </w:r>
            <w:r w:rsidRPr="000511AF">
              <w:rPr>
                <w:rStyle w:val="pln"/>
                <w:rFonts w:asciiTheme="minorHAnsi" w:hAnsiTheme="minorHAnsi" w:cstheme="minorHAnsi"/>
                <w:b/>
                <w:color w:val="000000"/>
                <w:sz w:val="28"/>
                <w:szCs w:val="24"/>
                <w:bdr w:val="none" w:sz="0" w:space="0" w:color="auto" w:frame="1"/>
              </w:rPr>
              <w:t xml:space="preserve"> var1</w:t>
            </w:r>
            <w:r w:rsidRPr="000511AF">
              <w:rPr>
                <w:rStyle w:val="pun"/>
                <w:rFonts w:asciiTheme="minorHAnsi" w:hAnsiTheme="minorHAnsi" w:cstheme="minorHAnsi"/>
                <w:b/>
                <w:color w:val="666600"/>
                <w:sz w:val="28"/>
                <w:szCs w:val="24"/>
                <w:bdr w:val="none" w:sz="0" w:space="0" w:color="auto" w:frame="1"/>
              </w:rPr>
              <w:t>:</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pln"/>
                <w:rFonts w:asciiTheme="minorHAnsi" w:hAnsiTheme="minorHAnsi" w:cstheme="minorHAnsi"/>
                <w:b/>
                <w:color w:val="000000"/>
                <w:sz w:val="28"/>
                <w:szCs w:val="24"/>
                <w:bdr w:val="none" w:sz="0" w:space="0" w:color="auto" w:frame="1"/>
              </w:rPr>
              <w:t xml:space="preserve">    </w:t>
            </w:r>
            <w:r w:rsidRPr="000511AF">
              <w:rPr>
                <w:rStyle w:val="kwd"/>
                <w:rFonts w:asciiTheme="minorHAnsi" w:hAnsiTheme="minorHAnsi" w:cstheme="minorHAnsi"/>
                <w:b/>
                <w:color w:val="000088"/>
                <w:sz w:val="28"/>
                <w:szCs w:val="24"/>
                <w:bdr w:val="none" w:sz="0" w:space="0" w:color="auto" w:frame="1"/>
              </w:rPr>
              <w:t>print</w:t>
            </w:r>
            <w:r w:rsidRPr="000511AF">
              <w:rPr>
                <w:rStyle w:val="pln"/>
                <w:rFonts w:asciiTheme="minorHAnsi" w:hAnsiTheme="minorHAnsi" w:cstheme="minorHAnsi"/>
                <w:b/>
                <w:color w:val="000000"/>
                <w:sz w:val="28"/>
                <w:szCs w:val="24"/>
                <w:bdr w:val="none" w:sz="0" w:space="0" w:color="auto" w:frame="1"/>
              </w:rPr>
              <w:t xml:space="preserve"> </w:t>
            </w:r>
            <w:r w:rsidRPr="000511AF">
              <w:rPr>
                <w:rStyle w:val="pun"/>
                <w:rFonts w:asciiTheme="minorHAnsi" w:hAnsiTheme="minorHAnsi" w:cstheme="minorHAnsi"/>
                <w:b/>
                <w:color w:val="666600"/>
                <w:sz w:val="28"/>
                <w:szCs w:val="24"/>
                <w:bdr w:val="none" w:sz="0" w:space="0" w:color="auto" w:frame="1"/>
              </w:rPr>
              <w:t>(</w:t>
            </w:r>
            <w:proofErr w:type="spellStart"/>
            <w:r w:rsidRPr="000511AF">
              <w:rPr>
                <w:rStyle w:val="kwd"/>
                <w:rFonts w:asciiTheme="minorHAnsi" w:hAnsiTheme="minorHAnsi" w:cstheme="minorHAnsi"/>
                <w:b/>
                <w:color w:val="000088"/>
                <w:sz w:val="28"/>
                <w:szCs w:val="24"/>
                <w:bdr w:val="none" w:sz="0" w:space="0" w:color="auto" w:frame="1"/>
              </w:rPr>
              <w:t>var</w:t>
            </w:r>
            <w:proofErr w:type="spellEnd"/>
            <w:r w:rsidRPr="000511AF">
              <w:rPr>
                <w:rStyle w:val="pun"/>
                <w:rFonts w:asciiTheme="minorHAnsi" w:hAnsiTheme="minorHAnsi" w:cstheme="minorHAnsi"/>
                <w:b/>
                <w:color w:val="666600"/>
                <w:sz w:val="28"/>
                <w:szCs w:val="24"/>
                <w:bdr w:val="none" w:sz="0" w:space="0" w:color="auto" w:frame="1"/>
              </w:rPr>
              <w:t>)</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P</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y</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t</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h</w:t>
            </w:r>
          </w:p>
          <w:p w:rsidR="00EE570F" w:rsidRPr="000511AF" w:rsidRDefault="00EE570F" w:rsidP="00EE570F">
            <w:pPr>
              <w:pStyle w:val="HTMLPreformatted"/>
              <w:shd w:val="clear" w:color="auto" w:fill="EEEEEE"/>
              <w:spacing w:line="312" w:lineRule="atLeast"/>
              <w:textAlignment w:val="baseline"/>
              <w:rPr>
                <w:rStyle w:val="pln"/>
                <w:rFonts w:asciiTheme="minorHAnsi" w:hAnsiTheme="minorHAnsi" w:cstheme="minorHAnsi"/>
                <w:b/>
                <w:color w:val="000000"/>
                <w:sz w:val="28"/>
                <w:szCs w:val="24"/>
                <w:bdr w:val="none" w:sz="0" w:space="0" w:color="auto" w:frame="1"/>
              </w:rPr>
            </w:pPr>
            <w:r w:rsidRPr="000511AF">
              <w:rPr>
                <w:rStyle w:val="com"/>
                <w:rFonts w:asciiTheme="minorHAnsi" w:hAnsiTheme="minorHAnsi" w:cstheme="minorHAnsi"/>
                <w:b/>
                <w:color w:val="880000"/>
                <w:sz w:val="28"/>
                <w:szCs w:val="24"/>
                <w:bdr w:val="none" w:sz="0" w:space="0" w:color="auto" w:frame="1"/>
              </w:rPr>
              <w:t># o</w:t>
            </w:r>
          </w:p>
          <w:p w:rsidR="00EE570F" w:rsidRPr="000511AF" w:rsidRDefault="00EE570F" w:rsidP="00EE570F">
            <w:pPr>
              <w:pStyle w:val="HTMLPreformatted"/>
              <w:shd w:val="clear" w:color="auto" w:fill="EEEEEE"/>
              <w:spacing w:line="312" w:lineRule="atLeast"/>
              <w:textAlignment w:val="baseline"/>
              <w:rPr>
                <w:rFonts w:asciiTheme="minorHAnsi" w:hAnsiTheme="minorHAnsi" w:cstheme="minorHAnsi"/>
                <w:b/>
                <w:color w:val="FFFFFF"/>
                <w:sz w:val="28"/>
                <w:szCs w:val="24"/>
              </w:rPr>
            </w:pPr>
            <w:r w:rsidRPr="000511AF">
              <w:rPr>
                <w:rStyle w:val="com"/>
                <w:rFonts w:asciiTheme="minorHAnsi" w:hAnsiTheme="minorHAnsi" w:cstheme="minorHAnsi"/>
                <w:b/>
                <w:color w:val="880000"/>
                <w:sz w:val="28"/>
                <w:szCs w:val="24"/>
                <w:bdr w:val="none" w:sz="0" w:space="0" w:color="auto" w:frame="1"/>
              </w:rPr>
              <w:t># n</w:t>
            </w:r>
          </w:p>
        </w:tc>
      </w:tr>
      <w:tr w:rsidR="000511AF" w:rsidRPr="000511AF" w:rsidTr="00EE570F">
        <w:tc>
          <w:tcPr>
            <w:tcW w:w="114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r/R</w:t>
            </w:r>
          </w:p>
        </w:tc>
        <w:tc>
          <w:tcPr>
            <w:tcW w:w="15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Raw String</w:t>
            </w:r>
          </w:p>
        </w:tc>
        <w:tc>
          <w:tcPr>
            <w:tcW w:w="520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Used to ignore the actual meaning of Escape characters inside a string. For this we add ‘r’ or ‘R’ in front of the String.</w:t>
            </w:r>
          </w:p>
        </w:tc>
        <w:tc>
          <w:tcPr>
            <w:tcW w:w="364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print (r’\n’)</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\n</w:t>
            </w:r>
            <w:r w:rsidRPr="000511AF">
              <w:rPr>
                <w:rFonts w:cstheme="minorHAnsi"/>
                <w:b/>
                <w:color w:val="808080"/>
                <w:sz w:val="28"/>
                <w:szCs w:val="24"/>
              </w:rPr>
              <w:br/>
              <w:t>print (R’\n’)</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\n</w:t>
            </w:r>
          </w:p>
        </w:tc>
      </w:tr>
    </w:tbl>
    <w:p w:rsidR="00EE570F" w:rsidRPr="000511AF" w:rsidRDefault="00EE570F" w:rsidP="00EE570F">
      <w:pPr>
        <w:pStyle w:val="NormalWeb"/>
        <w:shd w:val="clear" w:color="auto" w:fill="FFFFFF"/>
        <w:spacing w:before="0" w:beforeAutospacing="0" w:after="0" w:afterAutospacing="0"/>
        <w:textAlignment w:val="baseline"/>
        <w:rPr>
          <w:ins w:id="42" w:author="Unknown"/>
          <w:rFonts w:asciiTheme="minorHAnsi" w:hAnsiTheme="minorHAnsi" w:cstheme="minorHAnsi"/>
          <w:b/>
          <w:color w:val="808080"/>
          <w:sz w:val="28"/>
        </w:rPr>
      </w:pPr>
      <w:ins w:id="43" w:author="Unknown">
        <w:r w:rsidRPr="000511AF">
          <w:rPr>
            <w:rStyle w:val="Strong"/>
            <w:rFonts w:asciiTheme="minorHAnsi" w:eastAsiaTheme="majorEastAsia" w:hAnsiTheme="minorHAnsi" w:cstheme="minorHAnsi"/>
            <w:color w:val="808080"/>
            <w:sz w:val="28"/>
            <w:bdr w:val="none" w:sz="0" w:space="0" w:color="auto" w:frame="1"/>
          </w:rPr>
          <w:fldChar w:fldCharType="begin"/>
        </w:r>
        <w:r w:rsidRPr="000511AF">
          <w:rPr>
            <w:rStyle w:val="Strong"/>
            <w:rFonts w:asciiTheme="minorHAnsi" w:eastAsiaTheme="majorEastAsia" w:hAnsiTheme="minorHAnsi" w:cstheme="minorHAnsi"/>
            <w:color w:val="808080"/>
            <w:sz w:val="28"/>
            <w:bdr w:val="none" w:sz="0" w:space="0" w:color="auto" w:frame="1"/>
          </w:rPr>
          <w:instrText xml:space="preserve"> HYPERLINK "http://www.techbeamers.com/python-strings-functions-and-examples/" \l "toc" </w:instrText>
        </w:r>
        <w:r w:rsidRPr="000511AF">
          <w:rPr>
            <w:rStyle w:val="Strong"/>
            <w:rFonts w:asciiTheme="minorHAnsi" w:eastAsiaTheme="majorEastAsia" w:hAnsiTheme="minorHAnsi" w:cstheme="minorHAnsi"/>
            <w:color w:val="808080"/>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TOC</w:t>
        </w:r>
        <w:r w:rsidRPr="000511AF">
          <w:rPr>
            <w:rStyle w:val="Strong"/>
            <w:rFonts w:asciiTheme="minorHAnsi" w:eastAsiaTheme="majorEastAsia" w:hAnsiTheme="minorHAnsi" w:cstheme="minorHAnsi"/>
            <w:color w:val="808080"/>
            <w:sz w:val="28"/>
            <w:bdr w:val="none" w:sz="0" w:space="0" w:color="auto" w:frame="1"/>
          </w:rPr>
          <w:fldChar w:fldCharType="end"/>
        </w:r>
      </w:ins>
    </w:p>
    <w:p w:rsidR="00EE570F" w:rsidRPr="000511AF" w:rsidRDefault="00EE570F" w:rsidP="00EE570F">
      <w:pPr>
        <w:pStyle w:val="NormalWeb"/>
        <w:shd w:val="clear" w:color="auto" w:fill="FFFFFF"/>
        <w:spacing w:before="0" w:beforeAutospacing="0" w:after="375" w:afterAutospacing="0"/>
        <w:textAlignment w:val="baseline"/>
        <w:rPr>
          <w:ins w:id="44" w:author="Unknown"/>
          <w:rFonts w:asciiTheme="minorHAnsi" w:hAnsiTheme="minorHAnsi" w:cstheme="minorHAnsi"/>
          <w:b/>
          <w:color w:val="808080"/>
          <w:sz w:val="28"/>
        </w:rPr>
      </w:pPr>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2375"/>
        <w:gridCol w:w="9700"/>
      </w:tblGrid>
      <w:tr w:rsidR="00EE570F" w:rsidRPr="000511AF" w:rsidTr="00EE570F">
        <w:trPr>
          <w:tblHeader/>
        </w:trPr>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lastRenderedPageBreak/>
              <w:t>Escape Character</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Used To Print</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Backslash (\)</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Double-quote (“)</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\a</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ASCII bell (BEL)</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\b</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ASCII backspace (BS)</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\cx or \</w:t>
            </w:r>
            <w:proofErr w:type="spellStart"/>
            <w:r w:rsidRPr="000511AF">
              <w:rPr>
                <w:rFonts w:cstheme="minorHAnsi"/>
                <w:b/>
                <w:color w:val="808080"/>
                <w:sz w:val="28"/>
                <w:szCs w:val="24"/>
              </w:rPr>
              <w:t>Cx</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Control-x</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\f</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ASCII Form feed (FF)</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\n</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ASCII linefeed (LF)</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\N{name}</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Character named name in the Unicode database (Unicode only)</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Carriage Return (CR)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Horizontal Tab (TAB)</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roofErr w:type="spellStart"/>
            <w:r w:rsidRPr="000511AF">
              <w:rPr>
                <w:rFonts w:cstheme="minorHAnsi"/>
                <w:b/>
                <w:color w:val="808080"/>
                <w:sz w:val="28"/>
                <w:szCs w:val="24"/>
              </w:rPr>
              <w:t>uxxxx</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Character with 16-bit hex value </w:t>
            </w:r>
            <w:proofErr w:type="spellStart"/>
            <w:r w:rsidRPr="000511AF">
              <w:rPr>
                <w:rFonts w:cstheme="minorHAnsi"/>
                <w:b/>
                <w:color w:val="808080"/>
                <w:sz w:val="28"/>
                <w:szCs w:val="24"/>
              </w:rPr>
              <w:t>xxxx</w:t>
            </w:r>
            <w:proofErr w:type="spellEnd"/>
            <w:r w:rsidRPr="000511AF">
              <w:rPr>
                <w:rFonts w:cstheme="minorHAnsi"/>
                <w:b/>
                <w:color w:val="808080"/>
                <w:sz w:val="28"/>
                <w:szCs w:val="24"/>
              </w:rPr>
              <w:t xml:space="preserve"> (Unicode only)</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roofErr w:type="spellStart"/>
            <w:r w:rsidRPr="000511AF">
              <w:rPr>
                <w:rFonts w:cstheme="minorHAnsi"/>
                <w:b/>
                <w:color w:val="808080"/>
                <w:sz w:val="28"/>
                <w:szCs w:val="24"/>
              </w:rPr>
              <w:t>Uxxxxxxxx</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Character with 32-bit hex value </w:t>
            </w:r>
            <w:proofErr w:type="spellStart"/>
            <w:r w:rsidRPr="000511AF">
              <w:rPr>
                <w:rFonts w:cstheme="minorHAnsi"/>
                <w:b/>
                <w:color w:val="808080"/>
                <w:sz w:val="28"/>
                <w:szCs w:val="24"/>
              </w:rPr>
              <w:t>xxxxxxxx</w:t>
            </w:r>
            <w:proofErr w:type="spellEnd"/>
            <w:r w:rsidRPr="000511AF">
              <w:rPr>
                <w:rFonts w:cstheme="minorHAnsi"/>
                <w:b/>
                <w:color w:val="808080"/>
                <w:sz w:val="28"/>
                <w:szCs w:val="24"/>
              </w:rPr>
              <w:t xml:space="preserve"> (Unicode only)</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\v</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ASCII vertical tab (VT)</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roofErr w:type="spellStart"/>
            <w:r w:rsidRPr="000511AF">
              <w:rPr>
                <w:rFonts w:cstheme="minorHAnsi"/>
                <w:b/>
                <w:color w:val="808080"/>
                <w:sz w:val="28"/>
                <w:szCs w:val="24"/>
              </w:rPr>
              <w:t>ooo</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Character with octal value </w:t>
            </w:r>
            <w:proofErr w:type="spellStart"/>
            <w:r w:rsidRPr="000511AF">
              <w:rPr>
                <w:rFonts w:cstheme="minorHAnsi"/>
                <w:b/>
                <w:color w:val="808080"/>
                <w:sz w:val="28"/>
                <w:szCs w:val="24"/>
              </w:rPr>
              <w:t>ooo</w:t>
            </w:r>
            <w:proofErr w:type="spellEnd"/>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w:t>
            </w:r>
            <w:proofErr w:type="spellStart"/>
            <w:r w:rsidRPr="000511AF">
              <w:rPr>
                <w:rFonts w:cstheme="minorHAnsi"/>
                <w:b/>
                <w:color w:val="808080"/>
                <w:sz w:val="28"/>
                <w:szCs w:val="24"/>
              </w:rPr>
              <w:t>xnn</w:t>
            </w:r>
            <w:proofErr w:type="spellEnd"/>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Character with hex value </w:t>
            </w:r>
            <w:proofErr w:type="spellStart"/>
            <w:r w:rsidRPr="000511AF">
              <w:rPr>
                <w:rFonts w:cstheme="minorHAnsi"/>
                <w:b/>
                <w:color w:val="808080"/>
                <w:sz w:val="28"/>
                <w:szCs w:val="24"/>
              </w:rPr>
              <w:t>nn</w:t>
            </w:r>
            <w:proofErr w:type="spellEnd"/>
            <w:r w:rsidRPr="000511AF">
              <w:rPr>
                <w:rFonts w:cstheme="minorHAnsi"/>
                <w:b/>
                <w:color w:val="808080"/>
                <w:sz w:val="28"/>
                <w:szCs w:val="24"/>
              </w:rPr>
              <w:t xml:space="preserve"> where n can be anything from the range 0-9, a-f or A-F.</w:t>
            </w:r>
          </w:p>
        </w:tc>
      </w:tr>
    </w:tbl>
    <w:p w:rsidR="00EE570F" w:rsidRPr="000511AF" w:rsidRDefault="00EE570F" w:rsidP="00EE570F">
      <w:pPr>
        <w:pStyle w:val="NormalWeb"/>
        <w:shd w:val="clear" w:color="auto" w:fill="FFFFFF"/>
        <w:spacing w:before="0" w:beforeAutospacing="0" w:after="375" w:afterAutospacing="0"/>
        <w:textAlignment w:val="baseline"/>
        <w:rPr>
          <w:ins w:id="45" w:author="Unknown"/>
          <w:rFonts w:asciiTheme="minorHAnsi" w:hAnsiTheme="minorHAnsi" w:cstheme="minorHAnsi"/>
          <w:b/>
          <w:color w:val="808080"/>
          <w:sz w:val="28"/>
        </w:rPr>
      </w:pPr>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3370"/>
        <w:gridCol w:w="8705"/>
      </w:tblGrid>
      <w:tr w:rsidR="00EE570F" w:rsidRPr="000511AF" w:rsidTr="00EE570F">
        <w:trPr>
          <w:tblHeader/>
        </w:trPr>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Format Symbol</w:t>
            </w:r>
          </w:p>
        </w:tc>
        <w:tc>
          <w:tcPr>
            <w:tcW w:w="0" w:type="auto"/>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Conversion</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character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lastRenderedPageBreak/>
              <w:t>%s</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string conversion via </w:t>
            </w:r>
            <w:proofErr w:type="spellStart"/>
            <w:r w:rsidRPr="000511AF">
              <w:rPr>
                <w:rFonts w:cstheme="minorHAnsi"/>
                <w:b/>
                <w:color w:val="808080"/>
                <w:sz w:val="28"/>
                <w:szCs w:val="24"/>
              </w:rPr>
              <w:t>str</w:t>
            </w:r>
            <w:proofErr w:type="spellEnd"/>
            <w:r w:rsidRPr="000511AF">
              <w:rPr>
                <w:rFonts w:cstheme="minorHAnsi"/>
                <w:b/>
                <w:color w:val="808080"/>
                <w:sz w:val="28"/>
                <w:szCs w:val="24"/>
              </w:rPr>
              <w:t>() prior to formatting</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%i</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signed decimal integer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%d</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signed decimal integer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%u</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unsigned decimal integer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%o</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octal integer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%x</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hexadecimal integer (lowercase letters)</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%X</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hexadecimal integer (</w:t>
            </w:r>
            <w:proofErr w:type="spellStart"/>
            <w:r w:rsidRPr="000511AF">
              <w:rPr>
                <w:rFonts w:cstheme="minorHAnsi"/>
                <w:b/>
                <w:color w:val="808080"/>
                <w:sz w:val="28"/>
                <w:szCs w:val="24"/>
              </w:rPr>
              <w:t>UPPER-case</w:t>
            </w:r>
            <w:proofErr w:type="spellEnd"/>
            <w:r w:rsidRPr="000511AF">
              <w:rPr>
                <w:rFonts w:cstheme="minorHAnsi"/>
                <w:b/>
                <w:color w:val="808080"/>
                <w:sz w:val="28"/>
                <w:szCs w:val="24"/>
              </w:rPr>
              <w:t xml:space="preserve"> letters)</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%e</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exponential notation (with lowercase ‘e’)</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%E</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exponential notation (with </w:t>
            </w:r>
            <w:proofErr w:type="spellStart"/>
            <w:r w:rsidRPr="000511AF">
              <w:rPr>
                <w:rFonts w:cstheme="minorHAnsi"/>
                <w:b/>
                <w:color w:val="808080"/>
                <w:sz w:val="28"/>
                <w:szCs w:val="24"/>
              </w:rPr>
              <w:t>UPPER-case</w:t>
            </w:r>
            <w:proofErr w:type="spellEnd"/>
            <w:r w:rsidRPr="000511AF">
              <w:rPr>
                <w:rFonts w:cstheme="minorHAnsi"/>
                <w:b/>
                <w:color w:val="808080"/>
                <w:sz w:val="28"/>
                <w:szCs w:val="24"/>
              </w:rPr>
              <w:t xml:space="preserve"> ‘E’)</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%f</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floating point real number</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%g</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the shorter of %f and %e</w:t>
            </w:r>
          </w:p>
        </w:tc>
      </w:tr>
      <w:tr w:rsidR="00EE570F" w:rsidRPr="000511AF" w:rsidTr="00EE570F">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%G</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the shorter of %f and %E</w:t>
            </w:r>
          </w:p>
        </w:tc>
      </w:tr>
    </w:tbl>
    <w:p w:rsidR="00EE570F" w:rsidRPr="000511AF" w:rsidRDefault="00EE570F" w:rsidP="00EE570F">
      <w:pPr>
        <w:pStyle w:val="NormalWeb"/>
        <w:shd w:val="clear" w:color="auto" w:fill="FFFFFF"/>
        <w:spacing w:before="0" w:beforeAutospacing="0" w:after="375" w:afterAutospacing="0"/>
        <w:textAlignment w:val="baseline"/>
        <w:rPr>
          <w:ins w:id="46" w:author="Unknown"/>
          <w:rFonts w:asciiTheme="minorHAnsi" w:hAnsiTheme="minorHAnsi" w:cstheme="minorHAnsi"/>
          <w:b/>
          <w:color w:val="808080"/>
          <w:sz w:val="28"/>
        </w:rPr>
      </w:pPr>
      <w:ins w:id="47" w:author="Unknown">
        <w:r w:rsidRPr="000511AF">
          <w:rPr>
            <w:rFonts w:asciiTheme="minorHAnsi" w:hAnsiTheme="minorHAnsi" w:cstheme="minorHAnsi"/>
            <w:b/>
            <w:color w:val="808080"/>
            <w:sz w:val="28"/>
          </w:rPr>
          <w:t> </w:t>
        </w:r>
      </w:ins>
    </w:p>
    <w:p w:rsidR="00EE570F" w:rsidRPr="000511AF" w:rsidRDefault="00EE570F" w:rsidP="00EE570F">
      <w:pPr>
        <w:pStyle w:val="Heading3"/>
        <w:shd w:val="clear" w:color="auto" w:fill="FFFFFF"/>
        <w:spacing w:before="0" w:after="225"/>
        <w:jc w:val="left"/>
        <w:textAlignment w:val="baseline"/>
        <w:rPr>
          <w:ins w:id="48" w:author="Unknown"/>
          <w:rFonts w:asciiTheme="minorHAnsi" w:hAnsiTheme="minorHAnsi" w:cstheme="minorHAnsi"/>
          <w:color w:val="444444"/>
          <w:sz w:val="28"/>
          <w:szCs w:val="24"/>
        </w:rPr>
      </w:pPr>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2197"/>
        <w:gridCol w:w="6609"/>
        <w:gridCol w:w="3269"/>
      </w:tblGrid>
      <w:tr w:rsidR="000511AF" w:rsidRPr="000511AF" w:rsidTr="00EE570F">
        <w:trPr>
          <w:tblHeader/>
        </w:trPr>
        <w:tc>
          <w:tcPr>
            <w:tcW w:w="238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862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48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 Code</w:t>
            </w:r>
          </w:p>
        </w:tc>
      </w:tr>
      <w:tr w:rsidR="000511AF" w:rsidRPr="000511AF" w:rsidTr="00EE570F">
        <w:tc>
          <w:tcPr>
            <w:tcW w:w="23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capitalize()</w:t>
            </w:r>
          </w:p>
        </w:tc>
        <w:tc>
          <w:tcPr>
            <w:tcW w:w="8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the String with first character capitalized and rest of the characters in lower case.</w:t>
            </w:r>
          </w:p>
        </w:tc>
        <w:tc>
          <w:tcPr>
            <w:tcW w:w="34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 = ‘PYTHON’</w:t>
            </w:r>
            <w:r w:rsidRPr="000511AF">
              <w:rPr>
                <w:rFonts w:cstheme="minorHAnsi"/>
                <w:b/>
                <w:color w:val="808080"/>
                <w:sz w:val="28"/>
                <w:szCs w:val="24"/>
              </w:rPr>
              <w:br/>
              <w:t>print (</w:t>
            </w:r>
            <w:proofErr w:type="spellStart"/>
            <w:r w:rsidRPr="000511AF">
              <w:rPr>
                <w:rFonts w:cstheme="minorHAnsi"/>
                <w:b/>
                <w:color w:val="808080"/>
                <w:sz w:val="28"/>
                <w:szCs w:val="24"/>
              </w:rPr>
              <w:t>var.capitalize</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Python</w:t>
            </w:r>
          </w:p>
        </w:tc>
      </w:tr>
      <w:tr w:rsidR="000511AF" w:rsidRPr="000511AF" w:rsidTr="00EE570F">
        <w:tc>
          <w:tcPr>
            <w:tcW w:w="23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lower()</w:t>
            </w:r>
          </w:p>
        </w:tc>
        <w:tc>
          <w:tcPr>
            <w:tcW w:w="8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Converts all the characters of the String to lowercase.</w:t>
            </w:r>
          </w:p>
        </w:tc>
        <w:tc>
          <w:tcPr>
            <w:tcW w:w="34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 = ‘</w:t>
            </w:r>
            <w:proofErr w:type="spellStart"/>
            <w:r w:rsidRPr="000511AF">
              <w:rPr>
                <w:rFonts w:cstheme="minorHAnsi"/>
                <w:b/>
                <w:color w:val="808080"/>
                <w:sz w:val="28"/>
                <w:szCs w:val="24"/>
              </w:rPr>
              <w:t>TechBeamers</w:t>
            </w:r>
            <w:proofErr w:type="spellEnd"/>
            <w:r w:rsidRPr="000511AF">
              <w:rPr>
                <w:rFonts w:cstheme="minorHAnsi"/>
                <w:b/>
                <w:color w:val="808080"/>
                <w:sz w:val="28"/>
                <w:szCs w:val="24"/>
              </w:rPr>
              <w:t>’</w:t>
            </w:r>
            <w:r w:rsidRPr="000511AF">
              <w:rPr>
                <w:rFonts w:cstheme="minorHAnsi"/>
                <w:b/>
                <w:color w:val="808080"/>
                <w:sz w:val="28"/>
                <w:szCs w:val="24"/>
              </w:rPr>
              <w:br/>
              <w:t>print (</w:t>
            </w:r>
            <w:proofErr w:type="spellStart"/>
            <w:r w:rsidRPr="000511AF">
              <w:rPr>
                <w:rFonts w:cstheme="minorHAnsi"/>
                <w:b/>
                <w:color w:val="808080"/>
                <w:sz w:val="28"/>
                <w:szCs w:val="24"/>
              </w:rPr>
              <w:t>var.lower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lastRenderedPageBreak/>
              <w:t xml:space="preserve"># </w:t>
            </w:r>
            <w:proofErr w:type="spellStart"/>
            <w:r w:rsidRPr="000511AF">
              <w:rPr>
                <w:rStyle w:val="Emphasis"/>
                <w:rFonts w:cstheme="minorHAnsi"/>
                <w:b/>
                <w:color w:val="808080"/>
                <w:sz w:val="28"/>
                <w:szCs w:val="24"/>
                <w:bdr w:val="none" w:sz="0" w:space="0" w:color="auto" w:frame="1"/>
              </w:rPr>
              <w:t>techbeamers</w:t>
            </w:r>
            <w:proofErr w:type="spellEnd"/>
          </w:p>
        </w:tc>
      </w:tr>
      <w:tr w:rsidR="000511AF" w:rsidRPr="000511AF" w:rsidTr="00EE570F">
        <w:tc>
          <w:tcPr>
            <w:tcW w:w="23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lastRenderedPageBreak/>
              <w:t>upper()</w:t>
            </w:r>
          </w:p>
        </w:tc>
        <w:tc>
          <w:tcPr>
            <w:tcW w:w="8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Converts all the characters of the String to uppercase.</w:t>
            </w:r>
          </w:p>
        </w:tc>
        <w:tc>
          <w:tcPr>
            <w:tcW w:w="34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 = ‘</w:t>
            </w:r>
            <w:proofErr w:type="spellStart"/>
            <w:r w:rsidRPr="000511AF">
              <w:rPr>
                <w:rFonts w:cstheme="minorHAnsi"/>
                <w:b/>
                <w:color w:val="808080"/>
                <w:sz w:val="28"/>
                <w:szCs w:val="24"/>
              </w:rPr>
              <w:t>TechBeamers</w:t>
            </w:r>
            <w:proofErr w:type="spellEnd"/>
            <w:r w:rsidRPr="000511AF">
              <w:rPr>
                <w:rFonts w:cstheme="minorHAnsi"/>
                <w:b/>
                <w:color w:val="808080"/>
                <w:sz w:val="28"/>
                <w:szCs w:val="24"/>
              </w:rPr>
              <w:t>’</w:t>
            </w:r>
            <w:r w:rsidRPr="000511AF">
              <w:rPr>
                <w:rFonts w:cstheme="minorHAnsi"/>
                <w:b/>
                <w:color w:val="808080"/>
                <w:sz w:val="28"/>
                <w:szCs w:val="24"/>
              </w:rPr>
              <w:br/>
              <w:t>print (</w:t>
            </w:r>
            <w:proofErr w:type="spellStart"/>
            <w:r w:rsidRPr="000511AF">
              <w:rPr>
                <w:rFonts w:cstheme="minorHAnsi"/>
                <w:b/>
                <w:color w:val="808080"/>
                <w:sz w:val="28"/>
                <w:szCs w:val="24"/>
              </w:rPr>
              <w:t>var.upper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TECHBEAMERS</w:t>
            </w:r>
          </w:p>
        </w:tc>
      </w:tr>
      <w:tr w:rsidR="000511AF" w:rsidRPr="000511AF" w:rsidTr="00EE570F">
        <w:tc>
          <w:tcPr>
            <w:tcW w:w="23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swapcase</w:t>
            </w:r>
            <w:proofErr w:type="spellEnd"/>
            <w:r w:rsidRPr="000511AF">
              <w:rPr>
                <w:rFonts w:cstheme="minorHAnsi"/>
                <w:b/>
                <w:color w:val="808080"/>
                <w:sz w:val="28"/>
                <w:szCs w:val="24"/>
              </w:rPr>
              <w:t>()</w:t>
            </w:r>
          </w:p>
        </w:tc>
        <w:tc>
          <w:tcPr>
            <w:tcW w:w="8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Swaps the case of every character in the String means that lowercase characters are changed to uppercase and vice-versa.</w:t>
            </w:r>
          </w:p>
        </w:tc>
        <w:tc>
          <w:tcPr>
            <w:tcW w:w="34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 = ‘</w:t>
            </w:r>
            <w:proofErr w:type="spellStart"/>
            <w:r w:rsidRPr="000511AF">
              <w:rPr>
                <w:rFonts w:cstheme="minorHAnsi"/>
                <w:b/>
                <w:color w:val="808080"/>
                <w:sz w:val="28"/>
                <w:szCs w:val="24"/>
              </w:rPr>
              <w:t>TechBeamers</w:t>
            </w:r>
            <w:proofErr w:type="spellEnd"/>
            <w:r w:rsidRPr="000511AF">
              <w:rPr>
                <w:rFonts w:cstheme="minorHAnsi"/>
                <w:b/>
                <w:color w:val="808080"/>
                <w:sz w:val="28"/>
                <w:szCs w:val="24"/>
              </w:rPr>
              <w:t>’</w:t>
            </w:r>
            <w:r w:rsidRPr="000511AF">
              <w:rPr>
                <w:rFonts w:cstheme="minorHAnsi"/>
                <w:b/>
                <w:color w:val="808080"/>
                <w:sz w:val="28"/>
                <w:szCs w:val="24"/>
              </w:rPr>
              <w:br/>
              <w:t>print (</w:t>
            </w:r>
            <w:proofErr w:type="spellStart"/>
            <w:r w:rsidRPr="000511AF">
              <w:rPr>
                <w:rFonts w:cstheme="minorHAnsi"/>
                <w:b/>
                <w:color w:val="808080"/>
                <w:sz w:val="28"/>
                <w:szCs w:val="24"/>
              </w:rPr>
              <w:t>var.swapcase</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tECHbEAMERS</w:t>
            </w:r>
            <w:proofErr w:type="spellEnd"/>
          </w:p>
        </w:tc>
      </w:tr>
      <w:tr w:rsidR="000511AF" w:rsidRPr="000511AF" w:rsidTr="00EE570F">
        <w:tc>
          <w:tcPr>
            <w:tcW w:w="23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title()</w:t>
            </w:r>
          </w:p>
        </w:tc>
        <w:tc>
          <w:tcPr>
            <w:tcW w:w="8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the ‘</w:t>
            </w:r>
            <w:proofErr w:type="spellStart"/>
            <w:r w:rsidRPr="000511AF">
              <w:rPr>
                <w:rFonts w:cstheme="minorHAnsi"/>
                <w:b/>
                <w:color w:val="808080"/>
                <w:sz w:val="28"/>
                <w:szCs w:val="24"/>
              </w:rPr>
              <w:t>titlecased</w:t>
            </w:r>
            <w:proofErr w:type="spellEnd"/>
            <w:r w:rsidRPr="000511AF">
              <w:rPr>
                <w:rFonts w:cstheme="minorHAnsi"/>
                <w:b/>
                <w:color w:val="808080"/>
                <w:sz w:val="28"/>
                <w:szCs w:val="24"/>
              </w:rPr>
              <w:t>’ version of String which means that all words start with uppercase and rest of the characters in the words are in lowercase.</w:t>
            </w:r>
          </w:p>
        </w:tc>
        <w:tc>
          <w:tcPr>
            <w:tcW w:w="34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 = ‘welcome to Python programming’</w:t>
            </w:r>
            <w:r w:rsidRPr="000511AF">
              <w:rPr>
                <w:rFonts w:cstheme="minorHAnsi"/>
                <w:b/>
                <w:color w:val="808080"/>
                <w:sz w:val="28"/>
                <w:szCs w:val="24"/>
              </w:rPr>
              <w:br/>
              <w:t>print (</w:t>
            </w:r>
            <w:proofErr w:type="spellStart"/>
            <w:r w:rsidRPr="000511AF">
              <w:rPr>
                <w:rFonts w:cstheme="minorHAnsi"/>
                <w:b/>
                <w:color w:val="808080"/>
                <w:sz w:val="28"/>
                <w:szCs w:val="24"/>
              </w:rPr>
              <w:t>var.title</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Welcome To Python Programming</w:t>
            </w:r>
          </w:p>
        </w:tc>
      </w:tr>
      <w:tr w:rsidR="000511AF" w:rsidRPr="000511AF" w:rsidTr="00EE570F">
        <w:tc>
          <w:tcPr>
            <w:tcW w:w="23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count( </w:t>
            </w:r>
            <w:proofErr w:type="spellStart"/>
            <w:r w:rsidRPr="000511AF">
              <w:rPr>
                <w:rFonts w:cstheme="minorHAnsi"/>
                <w:b/>
                <w:color w:val="808080"/>
                <w:sz w:val="28"/>
                <w:szCs w:val="24"/>
              </w:rPr>
              <w:t>str</w:t>
            </w:r>
            <w:proofErr w:type="spellEnd"/>
            <w:r w:rsidRPr="000511AF">
              <w:rPr>
                <w:rFonts w:cstheme="minorHAnsi"/>
                <w:b/>
                <w:color w:val="808080"/>
                <w:sz w:val="28"/>
                <w:szCs w:val="24"/>
              </w:rPr>
              <w:t>[,beg [,end]])</w:t>
            </w:r>
          </w:p>
        </w:tc>
        <w:tc>
          <w:tcPr>
            <w:tcW w:w="8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the number of times substring ‘</w:t>
            </w:r>
            <w:proofErr w:type="spellStart"/>
            <w:r w:rsidRPr="000511AF">
              <w:rPr>
                <w:rFonts w:cstheme="minorHAnsi"/>
                <w:b/>
                <w:color w:val="808080"/>
                <w:sz w:val="28"/>
                <w:szCs w:val="24"/>
              </w:rPr>
              <w:t>str</w:t>
            </w:r>
            <w:proofErr w:type="spellEnd"/>
            <w:r w:rsidRPr="000511AF">
              <w:rPr>
                <w:rFonts w:cstheme="minorHAnsi"/>
                <w:b/>
                <w:color w:val="808080"/>
                <w:sz w:val="28"/>
                <w:szCs w:val="24"/>
              </w:rPr>
              <w:t>’ occurs in range [beg, end] if beg and end index are given. If it is not given then substring is searched in whole String.</w:t>
            </w:r>
            <w:r w:rsidRPr="000511AF">
              <w:rPr>
                <w:rFonts w:cstheme="minorHAnsi"/>
                <w:b/>
                <w:color w:val="808080"/>
                <w:sz w:val="28"/>
                <w:szCs w:val="24"/>
              </w:rPr>
              <w:br/>
              <w:t>Search is case-sensitive.</w:t>
            </w:r>
          </w:p>
        </w:tc>
        <w:tc>
          <w:tcPr>
            <w:tcW w:w="34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w:t>
            </w:r>
            <w:proofErr w:type="spellStart"/>
            <w:r w:rsidRPr="000511AF">
              <w:rPr>
                <w:rFonts w:cstheme="minorHAnsi"/>
                <w:b/>
                <w:color w:val="808080"/>
                <w:sz w:val="28"/>
                <w:szCs w:val="24"/>
              </w:rPr>
              <w:t>TechBeamers</w:t>
            </w:r>
            <w:proofErr w:type="spellEnd"/>
            <w:r w:rsidRPr="000511AF">
              <w:rPr>
                <w:rFonts w:cstheme="minorHAnsi"/>
                <w:b/>
                <w:color w:val="808080"/>
                <w:sz w:val="28"/>
                <w:szCs w:val="24"/>
              </w:rPr>
              <w:t>’</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=’e’</w:t>
            </w:r>
            <w:r w:rsidRPr="000511AF">
              <w:rPr>
                <w:rFonts w:cstheme="minorHAnsi"/>
                <w:b/>
                <w:color w:val="808080"/>
                <w:sz w:val="28"/>
                <w:szCs w:val="24"/>
              </w:rPr>
              <w:br/>
              <w:t>print (</w:t>
            </w:r>
            <w:proofErr w:type="spellStart"/>
            <w:r w:rsidRPr="000511AF">
              <w:rPr>
                <w:rFonts w:cstheme="minorHAnsi"/>
                <w:b/>
                <w:color w:val="808080"/>
                <w:sz w:val="28"/>
                <w:szCs w:val="24"/>
              </w:rPr>
              <w:t>var.count</w:t>
            </w:r>
            <w:proofErr w:type="spellEnd"/>
            <w:r w:rsidRPr="000511AF">
              <w:rPr>
                <w:rFonts w:cstheme="minorHAnsi"/>
                <w:b/>
                <w:color w:val="808080"/>
                <w:sz w:val="28"/>
                <w:szCs w:val="24"/>
              </w:rPr>
              <w:t>(</w:t>
            </w:r>
            <w:proofErr w:type="spellStart"/>
            <w:r w:rsidRPr="000511AF">
              <w:rPr>
                <w:rFonts w:cstheme="minorHAnsi"/>
                <w:b/>
                <w:color w:val="808080"/>
                <w:sz w:val="28"/>
                <w:szCs w:val="24"/>
              </w:rPr>
              <w:t>str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3</w:t>
            </w:r>
            <w:r w:rsidRPr="000511AF">
              <w:rPr>
                <w:rFonts w:cstheme="minorHAnsi"/>
                <w:b/>
                <w:color w:val="808080"/>
                <w:sz w:val="28"/>
                <w:szCs w:val="24"/>
              </w:rPr>
              <w:br/>
              <w:t>var1=’Eagle Eyes’</w:t>
            </w:r>
            <w:r w:rsidRPr="000511AF">
              <w:rPr>
                <w:rFonts w:cstheme="minorHAnsi"/>
                <w:b/>
                <w:color w:val="808080"/>
                <w:sz w:val="28"/>
                <w:szCs w:val="24"/>
              </w:rPr>
              <w:br/>
              <w:t>print (var1.count(‘e’))</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2</w:t>
            </w:r>
            <w:r w:rsidRPr="000511AF">
              <w:rPr>
                <w:rFonts w:cstheme="minorHAnsi"/>
                <w:b/>
                <w:color w:val="808080"/>
                <w:sz w:val="28"/>
                <w:szCs w:val="24"/>
              </w:rPr>
              <w:br/>
              <w:t>var2=’Eagle Eyes’</w:t>
            </w:r>
            <w:r w:rsidRPr="000511AF">
              <w:rPr>
                <w:rFonts w:cstheme="minorHAnsi"/>
                <w:b/>
                <w:color w:val="808080"/>
                <w:sz w:val="28"/>
                <w:szCs w:val="24"/>
              </w:rPr>
              <w:br/>
              <w:t>print (var2.count(‘E’,0,5))</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1</w:t>
            </w:r>
          </w:p>
        </w:tc>
      </w:tr>
    </w:tbl>
    <w:p w:rsidR="00EE570F" w:rsidRPr="000511AF" w:rsidRDefault="00EE570F" w:rsidP="00EE570F">
      <w:pPr>
        <w:pStyle w:val="NormalWeb"/>
        <w:shd w:val="clear" w:color="auto" w:fill="FFFFFF"/>
        <w:spacing w:before="0" w:beforeAutospacing="0" w:after="0" w:afterAutospacing="0"/>
        <w:textAlignment w:val="baseline"/>
        <w:rPr>
          <w:ins w:id="49" w:author="Unknown"/>
          <w:rFonts w:asciiTheme="minorHAnsi" w:hAnsiTheme="minorHAnsi" w:cstheme="minorHAnsi"/>
          <w:b/>
          <w:color w:val="808080"/>
          <w:sz w:val="28"/>
        </w:rPr>
      </w:pPr>
      <w:ins w:id="50" w:author="Unknown">
        <w:r w:rsidRPr="000511AF">
          <w:rPr>
            <w:rStyle w:val="Strong"/>
            <w:rFonts w:asciiTheme="minorHAnsi" w:eastAsiaTheme="majorEastAsia" w:hAnsiTheme="minorHAnsi" w:cstheme="minorHAnsi"/>
            <w:color w:val="808080"/>
            <w:sz w:val="28"/>
            <w:bdr w:val="none" w:sz="0" w:space="0" w:color="auto" w:frame="1"/>
          </w:rPr>
          <w:fldChar w:fldCharType="begin"/>
        </w:r>
        <w:r w:rsidRPr="000511AF">
          <w:rPr>
            <w:rStyle w:val="Strong"/>
            <w:rFonts w:asciiTheme="minorHAnsi" w:eastAsiaTheme="majorEastAsia" w:hAnsiTheme="minorHAnsi" w:cstheme="minorHAnsi"/>
            <w:color w:val="808080"/>
            <w:sz w:val="28"/>
            <w:bdr w:val="none" w:sz="0" w:space="0" w:color="auto" w:frame="1"/>
          </w:rPr>
          <w:instrText xml:space="preserve"> HYPERLINK "http://www.techbeamers.com/python-strings-functions-and-examples/" \l "toc" </w:instrText>
        </w:r>
        <w:r w:rsidRPr="000511AF">
          <w:rPr>
            <w:rStyle w:val="Strong"/>
            <w:rFonts w:asciiTheme="minorHAnsi" w:eastAsiaTheme="majorEastAsia" w:hAnsiTheme="minorHAnsi" w:cstheme="minorHAnsi"/>
            <w:color w:val="808080"/>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TOC</w:t>
        </w:r>
        <w:r w:rsidRPr="000511AF">
          <w:rPr>
            <w:rStyle w:val="Strong"/>
            <w:rFonts w:asciiTheme="minorHAnsi" w:eastAsiaTheme="majorEastAsia" w:hAnsiTheme="minorHAnsi" w:cstheme="minorHAnsi"/>
            <w:color w:val="808080"/>
            <w:sz w:val="28"/>
            <w:bdr w:val="none" w:sz="0" w:space="0" w:color="auto" w:frame="1"/>
          </w:rPr>
          <w:fldChar w:fldCharType="end"/>
        </w:r>
      </w:ins>
    </w:p>
    <w:p w:rsidR="00EE570F" w:rsidRPr="000511AF" w:rsidRDefault="00EE570F" w:rsidP="00EE570F">
      <w:pPr>
        <w:pStyle w:val="Heading4"/>
        <w:shd w:val="clear" w:color="auto" w:fill="FFFFFF"/>
        <w:spacing w:before="0" w:after="225"/>
        <w:jc w:val="left"/>
        <w:textAlignment w:val="baseline"/>
        <w:rPr>
          <w:ins w:id="51" w:author="Unknown"/>
          <w:rFonts w:asciiTheme="minorHAnsi" w:hAnsiTheme="minorHAnsi" w:cstheme="minorHAnsi"/>
          <w:color w:val="444444"/>
          <w:sz w:val="28"/>
          <w:szCs w:val="24"/>
        </w:rPr>
      </w:pPr>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1717"/>
        <w:gridCol w:w="7893"/>
        <w:gridCol w:w="2495"/>
      </w:tblGrid>
      <w:tr w:rsidR="000511AF" w:rsidRPr="000511AF" w:rsidTr="00EE570F">
        <w:trPr>
          <w:tblHeader/>
        </w:trPr>
        <w:tc>
          <w:tcPr>
            <w:tcW w:w="192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928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31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 Code</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islower</w:t>
            </w:r>
            <w:proofErr w:type="spellEnd"/>
            <w:r w:rsidRPr="000511AF">
              <w:rPr>
                <w:rFonts w:cstheme="minorHAnsi"/>
                <w:b/>
                <w:color w:val="808080"/>
                <w:sz w:val="28"/>
                <w:szCs w:val="24"/>
              </w:rPr>
              <w:t>()</w:t>
            </w:r>
          </w:p>
        </w:tc>
        <w:tc>
          <w:tcPr>
            <w:tcW w:w="9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if all the characters in the String are in lowercase. If any one character is in uppercase it will return ‘False’.</w:t>
            </w:r>
          </w:p>
        </w:tc>
        <w:tc>
          <w:tcPr>
            <w:tcW w:w="33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var.islower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False</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var.islower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isupper</w:t>
            </w:r>
            <w:proofErr w:type="spellEnd"/>
            <w:r w:rsidRPr="000511AF">
              <w:rPr>
                <w:rFonts w:cstheme="minorHAnsi"/>
                <w:b/>
                <w:color w:val="808080"/>
                <w:sz w:val="28"/>
                <w:szCs w:val="24"/>
              </w:rPr>
              <w:t>()</w:t>
            </w:r>
          </w:p>
        </w:tc>
        <w:tc>
          <w:tcPr>
            <w:tcW w:w="9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if all the characters in the String are in uppercase. If any one character is in lowercase it will return ‘False’.</w:t>
            </w:r>
          </w:p>
        </w:tc>
        <w:tc>
          <w:tcPr>
            <w:tcW w:w="33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var.isupper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False</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var.isupper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isdecimal</w:t>
            </w:r>
            <w:proofErr w:type="spellEnd"/>
            <w:r w:rsidRPr="000511AF">
              <w:rPr>
                <w:rFonts w:cstheme="minorHAnsi"/>
                <w:b/>
                <w:color w:val="808080"/>
                <w:sz w:val="28"/>
                <w:szCs w:val="24"/>
              </w:rPr>
              <w:t>()</w:t>
            </w:r>
          </w:p>
        </w:tc>
        <w:tc>
          <w:tcPr>
            <w:tcW w:w="9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if all the characters in String are decimal. If anyone character in the String is of other data-type, it will return ‘False’.</w:t>
            </w:r>
            <w:r w:rsidRPr="000511AF">
              <w:rPr>
                <w:rFonts w:cstheme="minorHAnsi"/>
                <w:b/>
                <w:color w:val="808080"/>
                <w:sz w:val="28"/>
                <w:szCs w:val="24"/>
              </w:rPr>
              <w:br/>
              <w:t>Decimal characters are those from Unicode category ‘</w:t>
            </w:r>
            <w:proofErr w:type="spellStart"/>
            <w:r w:rsidRPr="000511AF">
              <w:rPr>
                <w:rFonts w:cstheme="minorHAnsi"/>
                <w:b/>
                <w:color w:val="808080"/>
                <w:sz w:val="28"/>
                <w:szCs w:val="24"/>
              </w:rPr>
              <w:t>Nd</w:t>
            </w:r>
            <w:proofErr w:type="spellEnd"/>
            <w:r w:rsidRPr="000511AF">
              <w:rPr>
                <w:rFonts w:cstheme="minorHAnsi"/>
                <w:b/>
                <w:color w:val="808080"/>
                <w:sz w:val="28"/>
                <w:szCs w:val="24"/>
              </w:rPr>
              <w:t>’.</w:t>
            </w:r>
            <w:r w:rsidRPr="000511AF">
              <w:rPr>
                <w:rFonts w:cstheme="minorHAnsi"/>
                <w:b/>
                <w:color w:val="808080"/>
                <w:sz w:val="28"/>
                <w:szCs w:val="24"/>
              </w:rPr>
              <w:br/>
              <w:t>Complete list of ‘</w:t>
            </w:r>
            <w:proofErr w:type="spellStart"/>
            <w:r w:rsidRPr="000511AF">
              <w:rPr>
                <w:rFonts w:cstheme="minorHAnsi"/>
                <w:b/>
                <w:color w:val="808080"/>
                <w:sz w:val="28"/>
                <w:szCs w:val="24"/>
              </w:rPr>
              <w:t>Nd</w:t>
            </w:r>
            <w:proofErr w:type="spellEnd"/>
            <w:r w:rsidRPr="000511AF">
              <w:rPr>
                <w:rFonts w:cstheme="minorHAnsi"/>
                <w:b/>
                <w:color w:val="808080"/>
                <w:sz w:val="28"/>
                <w:szCs w:val="24"/>
              </w:rPr>
              <w:t>’ is present at following link:</w:t>
            </w:r>
            <w:r w:rsidRPr="000511AF">
              <w:rPr>
                <w:rFonts w:cstheme="minorHAnsi"/>
                <w:b/>
                <w:color w:val="808080"/>
                <w:sz w:val="28"/>
                <w:szCs w:val="24"/>
              </w:rPr>
              <w:br/>
              <w:t>http://www.fileformat.info/info/unicode/category/Nd/list.htm</w:t>
            </w:r>
          </w:p>
        </w:tc>
        <w:tc>
          <w:tcPr>
            <w:tcW w:w="33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num</w:t>
            </w:r>
            <w:proofErr w:type="spellEnd"/>
            <w:r w:rsidRPr="000511AF">
              <w:rPr>
                <w:rFonts w:cstheme="minorHAnsi"/>
                <w:b/>
                <w:color w:val="808080"/>
                <w:sz w:val="28"/>
                <w:szCs w:val="24"/>
              </w:rPr>
              <w:t>=u’2016′</w:t>
            </w:r>
            <w:r w:rsidRPr="000511AF">
              <w:rPr>
                <w:rFonts w:cstheme="minorHAnsi"/>
                <w:b/>
                <w:color w:val="808080"/>
                <w:sz w:val="28"/>
                <w:szCs w:val="24"/>
              </w:rPr>
              <w:br/>
              <w:t>print (</w:t>
            </w:r>
            <w:proofErr w:type="spellStart"/>
            <w:r w:rsidRPr="000511AF">
              <w:rPr>
                <w:rFonts w:cstheme="minorHAnsi"/>
                <w:b/>
                <w:color w:val="808080"/>
                <w:sz w:val="28"/>
                <w:szCs w:val="24"/>
              </w:rPr>
              <w:t>num.isdecimal</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isdigit</w:t>
            </w:r>
            <w:proofErr w:type="spellEnd"/>
            <w:r w:rsidRPr="000511AF">
              <w:rPr>
                <w:rFonts w:cstheme="minorHAnsi"/>
                <w:b/>
                <w:color w:val="808080"/>
                <w:sz w:val="28"/>
                <w:szCs w:val="24"/>
              </w:rPr>
              <w:t>()</w:t>
            </w:r>
          </w:p>
        </w:tc>
        <w:tc>
          <w:tcPr>
            <w:tcW w:w="9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Returns ‘True’ for any character for which </w:t>
            </w:r>
            <w:proofErr w:type="spellStart"/>
            <w:proofErr w:type="gramStart"/>
            <w:r w:rsidRPr="000511AF">
              <w:rPr>
                <w:rFonts w:cstheme="minorHAnsi"/>
                <w:b/>
                <w:color w:val="808080"/>
                <w:sz w:val="28"/>
                <w:szCs w:val="24"/>
              </w:rPr>
              <w:t>isdecimal</w:t>
            </w:r>
            <w:proofErr w:type="spellEnd"/>
            <w:r w:rsidRPr="000511AF">
              <w:rPr>
                <w:rFonts w:cstheme="minorHAnsi"/>
                <w:b/>
                <w:color w:val="808080"/>
                <w:sz w:val="28"/>
                <w:szCs w:val="24"/>
              </w:rPr>
              <w:t>(</w:t>
            </w:r>
            <w:proofErr w:type="gramEnd"/>
            <w:r w:rsidRPr="000511AF">
              <w:rPr>
                <w:rFonts w:cstheme="minorHAnsi"/>
                <w:b/>
                <w:color w:val="808080"/>
                <w:sz w:val="28"/>
                <w:szCs w:val="24"/>
              </w:rPr>
              <w:t>) would return ‘True and some characters in ‘No’ category.</w:t>
            </w:r>
            <w:r w:rsidRPr="000511AF">
              <w:rPr>
                <w:rFonts w:cstheme="minorHAnsi"/>
                <w:b/>
                <w:color w:val="808080"/>
                <w:sz w:val="28"/>
                <w:szCs w:val="24"/>
              </w:rPr>
              <w:br/>
              <w:t>If there are any characters other than these, it will return ‘False’.</w:t>
            </w:r>
            <w:r w:rsidRPr="000511AF">
              <w:rPr>
                <w:rFonts w:cstheme="minorHAnsi"/>
                <w:b/>
                <w:color w:val="808080"/>
                <w:sz w:val="28"/>
                <w:szCs w:val="24"/>
              </w:rPr>
              <w:br/>
            </w:r>
            <w:r w:rsidRPr="000511AF">
              <w:rPr>
                <w:rFonts w:cstheme="minorHAnsi"/>
                <w:b/>
                <w:color w:val="808080"/>
                <w:sz w:val="28"/>
                <w:szCs w:val="24"/>
              </w:rPr>
              <w:lastRenderedPageBreak/>
              <w:t>Precisely, digits are the characters for which Unicode property includes</w:t>
            </w:r>
            <w:proofErr w:type="gramStart"/>
            <w:r w:rsidRPr="000511AF">
              <w:rPr>
                <w:rFonts w:cstheme="minorHAnsi"/>
                <w:b/>
                <w:color w:val="808080"/>
                <w:sz w:val="28"/>
                <w:szCs w:val="24"/>
              </w:rPr>
              <w:t>:</w:t>
            </w:r>
            <w:proofErr w:type="gramEnd"/>
            <w:r w:rsidRPr="000511AF">
              <w:rPr>
                <w:rFonts w:cstheme="minorHAnsi"/>
                <w:b/>
                <w:color w:val="808080"/>
                <w:sz w:val="28"/>
                <w:szCs w:val="24"/>
              </w:rPr>
              <w:br/>
            </w:r>
            <w:proofErr w:type="spellStart"/>
            <w:r w:rsidRPr="000511AF">
              <w:rPr>
                <w:rFonts w:cstheme="minorHAnsi"/>
                <w:b/>
                <w:color w:val="808080"/>
                <w:sz w:val="28"/>
                <w:szCs w:val="24"/>
              </w:rPr>
              <w:t>Numeric_Type</w:t>
            </w:r>
            <w:proofErr w:type="spellEnd"/>
            <w:r w:rsidRPr="000511AF">
              <w:rPr>
                <w:rFonts w:cstheme="minorHAnsi"/>
                <w:b/>
                <w:color w:val="808080"/>
                <w:sz w:val="28"/>
                <w:szCs w:val="24"/>
              </w:rPr>
              <w:t xml:space="preserve">=Digit or </w:t>
            </w:r>
            <w:proofErr w:type="spellStart"/>
            <w:r w:rsidRPr="000511AF">
              <w:rPr>
                <w:rFonts w:cstheme="minorHAnsi"/>
                <w:b/>
                <w:color w:val="808080"/>
                <w:sz w:val="28"/>
                <w:szCs w:val="24"/>
              </w:rPr>
              <w:t>Numeric_Type</w:t>
            </w:r>
            <w:proofErr w:type="spellEnd"/>
            <w:r w:rsidRPr="000511AF">
              <w:rPr>
                <w:rFonts w:cstheme="minorHAnsi"/>
                <w:b/>
                <w:color w:val="808080"/>
                <w:sz w:val="28"/>
                <w:szCs w:val="24"/>
              </w:rPr>
              <w:t>=Decimal. For example, superscripts are digits but fractions not.</w:t>
            </w:r>
            <w:r w:rsidRPr="000511AF">
              <w:rPr>
                <w:rFonts w:cstheme="minorHAnsi"/>
                <w:b/>
                <w:color w:val="808080"/>
                <w:sz w:val="28"/>
                <w:szCs w:val="24"/>
              </w:rPr>
              <w:br/>
              <w:t>Complete list of ‘No’ is present at following link:</w:t>
            </w:r>
            <w:r w:rsidRPr="000511AF">
              <w:rPr>
                <w:rFonts w:cstheme="minorHAnsi"/>
                <w:b/>
                <w:color w:val="808080"/>
                <w:sz w:val="28"/>
                <w:szCs w:val="24"/>
              </w:rPr>
              <w:br/>
              <w:t>http://www.fileformat.info/info/unicode/category/No/list.htm</w:t>
            </w:r>
          </w:p>
        </w:tc>
        <w:tc>
          <w:tcPr>
            <w:tcW w:w="33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lastRenderedPageBreak/>
              <w:t>print (‘2’.isdigit())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r w:rsidRPr="000511AF">
              <w:rPr>
                <w:rFonts w:cstheme="minorHAnsi"/>
                <w:b/>
                <w:color w:val="808080"/>
                <w:sz w:val="28"/>
                <w:szCs w:val="24"/>
              </w:rPr>
              <w:br/>
              <w:t>print (‘²’.isdigit())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bl>
    <w:p w:rsidR="00EE570F" w:rsidRPr="000511AF" w:rsidRDefault="00EE570F" w:rsidP="00EE570F">
      <w:pPr>
        <w:pStyle w:val="NormalWeb"/>
        <w:shd w:val="clear" w:color="auto" w:fill="FFFFFF"/>
        <w:spacing w:before="0" w:beforeAutospacing="0" w:after="375" w:afterAutospacing="0"/>
        <w:textAlignment w:val="baseline"/>
        <w:rPr>
          <w:ins w:id="52" w:author="Unknown"/>
          <w:rFonts w:asciiTheme="minorHAnsi" w:hAnsiTheme="minorHAnsi" w:cstheme="minorHAnsi"/>
          <w:b/>
          <w:color w:val="808080"/>
          <w:sz w:val="28"/>
        </w:rPr>
      </w:pPr>
      <w:ins w:id="53" w:author="Unknown">
        <w:r w:rsidRPr="000511AF">
          <w:rPr>
            <w:rFonts w:asciiTheme="minorHAnsi" w:hAnsiTheme="minorHAnsi" w:cstheme="minorHAnsi"/>
            <w:b/>
            <w:color w:val="808080"/>
            <w:sz w:val="28"/>
          </w:rPr>
          <w:lastRenderedPageBreak/>
          <w:t> </w:t>
        </w:r>
      </w:ins>
    </w:p>
    <w:p w:rsidR="00EE570F" w:rsidRPr="000511AF" w:rsidRDefault="00EE570F" w:rsidP="00EE570F">
      <w:pPr>
        <w:pStyle w:val="Heading4"/>
        <w:shd w:val="clear" w:color="auto" w:fill="FFFFFF"/>
        <w:spacing w:before="0" w:after="225"/>
        <w:jc w:val="left"/>
        <w:textAlignment w:val="baseline"/>
        <w:rPr>
          <w:ins w:id="54" w:author="Unknown"/>
          <w:rFonts w:asciiTheme="minorHAnsi" w:hAnsiTheme="minorHAnsi" w:cstheme="minorHAnsi"/>
          <w:color w:val="444444"/>
          <w:sz w:val="28"/>
          <w:szCs w:val="24"/>
        </w:rPr>
      </w:pPr>
      <w:ins w:id="55" w:author="Unknown">
        <w:r w:rsidRPr="000511AF">
          <w:rPr>
            <w:rFonts w:asciiTheme="minorHAnsi" w:hAnsiTheme="minorHAnsi" w:cstheme="minorHAnsi"/>
            <w:color w:val="444444"/>
            <w:sz w:val="28"/>
            <w:szCs w:val="24"/>
          </w:rPr>
          <w:t>7.2.2- Python Strings Comparison Functions Section-2.</w:t>
        </w:r>
      </w:ins>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1760"/>
        <w:gridCol w:w="7812"/>
        <w:gridCol w:w="2907"/>
      </w:tblGrid>
      <w:tr w:rsidR="000511AF" w:rsidRPr="000511AF" w:rsidTr="00EE570F">
        <w:trPr>
          <w:tblHeader/>
        </w:trPr>
        <w:tc>
          <w:tcPr>
            <w:tcW w:w="192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936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28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Examples</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isnumeric</w:t>
            </w:r>
            <w:proofErr w:type="spellEnd"/>
            <w:r w:rsidRPr="000511AF">
              <w:rPr>
                <w:rFonts w:cstheme="minorHAnsi"/>
                <w:b/>
                <w:color w:val="808080"/>
                <w:sz w:val="28"/>
                <w:szCs w:val="24"/>
              </w:rPr>
              <w:t>()</w:t>
            </w:r>
          </w:p>
        </w:tc>
        <w:tc>
          <w:tcPr>
            <w:tcW w:w="936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if all the characters of the Unicode String lie in any one of the category ‘</w:t>
            </w:r>
            <w:proofErr w:type="spellStart"/>
            <w:r w:rsidRPr="000511AF">
              <w:rPr>
                <w:rFonts w:cstheme="minorHAnsi"/>
                <w:b/>
                <w:color w:val="808080"/>
                <w:sz w:val="28"/>
                <w:szCs w:val="24"/>
              </w:rPr>
              <w:t>Nd</w:t>
            </w:r>
            <w:proofErr w:type="spellEnd"/>
            <w:r w:rsidRPr="000511AF">
              <w:rPr>
                <w:rFonts w:cstheme="minorHAnsi"/>
                <w:b/>
                <w:color w:val="808080"/>
                <w:sz w:val="28"/>
                <w:szCs w:val="24"/>
              </w:rPr>
              <w:t>’,’No’ and ‘NI’.</w:t>
            </w:r>
            <w:r w:rsidRPr="000511AF">
              <w:rPr>
                <w:rFonts w:cstheme="minorHAnsi"/>
                <w:b/>
                <w:color w:val="808080"/>
                <w:sz w:val="28"/>
                <w:szCs w:val="24"/>
              </w:rPr>
              <w:br/>
              <w:t>If there are any characters other than these, it will return ‘False’.</w:t>
            </w:r>
            <w:r w:rsidRPr="000511AF">
              <w:rPr>
                <w:rFonts w:cstheme="minorHAnsi"/>
                <w:b/>
                <w:color w:val="808080"/>
                <w:sz w:val="28"/>
                <w:szCs w:val="24"/>
              </w:rPr>
              <w:br/>
              <w:t xml:space="preserve">Precisely, Numeric characters are those for which Unicode property includes </w:t>
            </w:r>
            <w:proofErr w:type="spellStart"/>
            <w:r w:rsidRPr="000511AF">
              <w:rPr>
                <w:rFonts w:cstheme="minorHAnsi"/>
                <w:b/>
                <w:color w:val="808080"/>
                <w:sz w:val="28"/>
                <w:szCs w:val="24"/>
              </w:rPr>
              <w:t>Numeric_Type</w:t>
            </w:r>
            <w:proofErr w:type="spellEnd"/>
            <w:r w:rsidRPr="000511AF">
              <w:rPr>
                <w:rFonts w:cstheme="minorHAnsi"/>
                <w:b/>
                <w:color w:val="808080"/>
                <w:sz w:val="28"/>
                <w:szCs w:val="24"/>
              </w:rPr>
              <w:t>=Digit</w:t>
            </w:r>
            <w:proofErr w:type="gramStart"/>
            <w:r w:rsidRPr="000511AF">
              <w:rPr>
                <w:rFonts w:cstheme="minorHAnsi"/>
                <w:b/>
                <w:color w:val="808080"/>
                <w:sz w:val="28"/>
                <w:szCs w:val="24"/>
              </w:rPr>
              <w:t>,</w:t>
            </w:r>
            <w:proofErr w:type="gramEnd"/>
            <w:r w:rsidRPr="000511AF">
              <w:rPr>
                <w:rFonts w:cstheme="minorHAnsi"/>
                <w:b/>
                <w:color w:val="808080"/>
                <w:sz w:val="28"/>
                <w:szCs w:val="24"/>
              </w:rPr>
              <w:br/>
            </w:r>
            <w:proofErr w:type="spellStart"/>
            <w:r w:rsidRPr="000511AF">
              <w:rPr>
                <w:rFonts w:cstheme="minorHAnsi"/>
                <w:b/>
                <w:color w:val="808080"/>
                <w:sz w:val="28"/>
                <w:szCs w:val="24"/>
              </w:rPr>
              <w:t>Numeric_Type</w:t>
            </w:r>
            <w:proofErr w:type="spellEnd"/>
            <w:r w:rsidRPr="000511AF">
              <w:rPr>
                <w:rFonts w:cstheme="minorHAnsi"/>
                <w:b/>
                <w:color w:val="808080"/>
                <w:sz w:val="28"/>
                <w:szCs w:val="24"/>
              </w:rPr>
              <w:t xml:space="preserve">=Decimal or </w:t>
            </w:r>
            <w:proofErr w:type="spellStart"/>
            <w:r w:rsidRPr="000511AF">
              <w:rPr>
                <w:rFonts w:cstheme="minorHAnsi"/>
                <w:b/>
                <w:color w:val="808080"/>
                <w:sz w:val="28"/>
                <w:szCs w:val="24"/>
              </w:rPr>
              <w:t>Numeric_Type</w:t>
            </w:r>
            <w:proofErr w:type="spellEnd"/>
            <w:r w:rsidRPr="000511AF">
              <w:rPr>
                <w:rFonts w:cstheme="minorHAnsi"/>
                <w:b/>
                <w:color w:val="808080"/>
                <w:sz w:val="28"/>
                <w:szCs w:val="24"/>
              </w:rPr>
              <w:t>=Numeric.</w:t>
            </w:r>
            <w:r w:rsidRPr="000511AF">
              <w:rPr>
                <w:rFonts w:cstheme="minorHAnsi"/>
                <w:b/>
                <w:color w:val="808080"/>
                <w:sz w:val="28"/>
                <w:szCs w:val="24"/>
              </w:rPr>
              <w:br/>
              <w:t>Complete list of ‘NI’ is present at following link:</w:t>
            </w:r>
            <w:r w:rsidRPr="000511AF">
              <w:rPr>
                <w:rFonts w:cstheme="minorHAnsi"/>
                <w:b/>
                <w:color w:val="808080"/>
                <w:sz w:val="28"/>
                <w:szCs w:val="24"/>
              </w:rPr>
              <w:br/>
              <w:t>http://www.fileformat.info/info/unicode/category/Nl/list.htm</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num</w:t>
            </w:r>
            <w:proofErr w:type="spellEnd"/>
            <w:r w:rsidRPr="000511AF">
              <w:rPr>
                <w:rFonts w:cstheme="minorHAnsi"/>
                <w:b/>
                <w:color w:val="808080"/>
                <w:sz w:val="28"/>
                <w:szCs w:val="24"/>
              </w:rPr>
              <w:t>=u’2016′</w:t>
            </w:r>
            <w:r w:rsidRPr="000511AF">
              <w:rPr>
                <w:rFonts w:cstheme="minorHAnsi"/>
                <w:b/>
                <w:color w:val="808080"/>
                <w:sz w:val="28"/>
                <w:szCs w:val="24"/>
              </w:rPr>
              <w:br/>
              <w:t>print (</w:t>
            </w:r>
            <w:proofErr w:type="spellStart"/>
            <w:r w:rsidRPr="000511AF">
              <w:rPr>
                <w:rFonts w:cstheme="minorHAnsi"/>
                <w:b/>
                <w:color w:val="808080"/>
                <w:sz w:val="28"/>
                <w:szCs w:val="24"/>
              </w:rPr>
              <w:t>num.isnumeric</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r w:rsidRPr="000511AF">
              <w:rPr>
                <w:rFonts w:cstheme="minorHAnsi"/>
                <w:b/>
                <w:color w:val="808080"/>
                <w:sz w:val="28"/>
                <w:szCs w:val="24"/>
              </w:rPr>
              <w:br/>
            </w:r>
            <w:proofErr w:type="spellStart"/>
            <w:r w:rsidRPr="000511AF">
              <w:rPr>
                <w:rFonts w:cstheme="minorHAnsi"/>
                <w:b/>
                <w:color w:val="808080"/>
                <w:sz w:val="28"/>
                <w:szCs w:val="24"/>
              </w:rPr>
              <w:t>num</w:t>
            </w:r>
            <w:proofErr w:type="spellEnd"/>
            <w:r w:rsidRPr="000511AF">
              <w:rPr>
                <w:rFonts w:cstheme="minorHAnsi"/>
                <w:b/>
                <w:color w:val="808080"/>
                <w:sz w:val="28"/>
                <w:szCs w:val="24"/>
              </w:rPr>
              <w:t>=u’year2016′</w:t>
            </w:r>
            <w:r w:rsidRPr="000511AF">
              <w:rPr>
                <w:rFonts w:cstheme="minorHAnsi"/>
                <w:b/>
                <w:color w:val="808080"/>
                <w:sz w:val="28"/>
                <w:szCs w:val="24"/>
              </w:rPr>
              <w:br/>
              <w:t>print (</w:t>
            </w:r>
            <w:proofErr w:type="spellStart"/>
            <w:r w:rsidRPr="000511AF">
              <w:rPr>
                <w:rFonts w:cstheme="minorHAnsi"/>
                <w:b/>
                <w:color w:val="808080"/>
                <w:sz w:val="28"/>
                <w:szCs w:val="24"/>
              </w:rPr>
              <w:t>num.isnumeric</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False</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isalpha</w:t>
            </w:r>
            <w:proofErr w:type="spellEnd"/>
            <w:r w:rsidRPr="000511AF">
              <w:rPr>
                <w:rFonts w:cstheme="minorHAnsi"/>
                <w:b/>
                <w:color w:val="808080"/>
                <w:sz w:val="28"/>
                <w:szCs w:val="24"/>
              </w:rPr>
              <w:t>()</w:t>
            </w:r>
          </w:p>
        </w:tc>
        <w:tc>
          <w:tcPr>
            <w:tcW w:w="936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if String contains at least one character (non-empty String) and all the characters are alphabetic, ‘False’ otherwise.</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print (‘python’.</w:t>
            </w:r>
            <w:proofErr w:type="spellStart"/>
            <w:r w:rsidRPr="000511AF">
              <w:rPr>
                <w:rFonts w:cstheme="minorHAnsi"/>
                <w:b/>
                <w:color w:val="808080"/>
                <w:sz w:val="28"/>
                <w:szCs w:val="24"/>
              </w:rPr>
              <w:t>isalpha</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r w:rsidRPr="000511AF">
              <w:rPr>
                <w:rFonts w:cstheme="minorHAnsi"/>
                <w:b/>
                <w:color w:val="808080"/>
                <w:sz w:val="28"/>
                <w:szCs w:val="24"/>
              </w:rPr>
              <w:br/>
              <w:t>print (‘python3’.isalpha())</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False</w:t>
            </w:r>
          </w:p>
        </w:tc>
      </w:tr>
      <w:tr w:rsidR="000511AF" w:rsidRPr="000511AF" w:rsidTr="00EE570F">
        <w:tc>
          <w:tcPr>
            <w:tcW w:w="192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lastRenderedPageBreak/>
              <w:t>isalnum</w:t>
            </w:r>
            <w:proofErr w:type="spellEnd"/>
            <w:r w:rsidRPr="000511AF">
              <w:rPr>
                <w:rFonts w:cstheme="minorHAnsi"/>
                <w:b/>
                <w:color w:val="808080"/>
                <w:sz w:val="28"/>
                <w:szCs w:val="24"/>
              </w:rPr>
              <w:t>()</w:t>
            </w:r>
          </w:p>
        </w:tc>
        <w:tc>
          <w:tcPr>
            <w:tcW w:w="936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‘True’ if String contains at least one character (non-empty String) and all the characters are either alphabetic or decimal digits, ‘False’ otherwise.</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print (‘python’.</w:t>
            </w:r>
            <w:proofErr w:type="spellStart"/>
            <w:r w:rsidRPr="000511AF">
              <w:rPr>
                <w:rFonts w:cstheme="minorHAnsi"/>
                <w:b/>
                <w:color w:val="808080"/>
                <w:sz w:val="28"/>
                <w:szCs w:val="24"/>
              </w:rPr>
              <w:t>isalnum</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r w:rsidRPr="000511AF">
              <w:rPr>
                <w:rFonts w:cstheme="minorHAnsi"/>
                <w:b/>
                <w:color w:val="808080"/>
                <w:sz w:val="28"/>
                <w:szCs w:val="24"/>
              </w:rPr>
              <w:br/>
              <w:t>print (‘python3’.isalnum())</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True</w:t>
            </w:r>
          </w:p>
        </w:tc>
      </w:tr>
    </w:tbl>
    <w:p w:rsidR="00EE570F" w:rsidRPr="000511AF" w:rsidRDefault="00EE570F" w:rsidP="00EE570F">
      <w:pPr>
        <w:pStyle w:val="Heading3"/>
        <w:shd w:val="clear" w:color="auto" w:fill="FFFFFF"/>
        <w:spacing w:before="0" w:after="225"/>
        <w:jc w:val="left"/>
        <w:textAlignment w:val="baseline"/>
        <w:rPr>
          <w:ins w:id="56" w:author="Unknown"/>
          <w:rFonts w:asciiTheme="minorHAnsi" w:hAnsiTheme="minorHAnsi" w:cstheme="minorHAnsi"/>
          <w:color w:val="444444"/>
          <w:sz w:val="28"/>
          <w:szCs w:val="24"/>
        </w:rPr>
      </w:pPr>
      <w:ins w:id="57" w:author="Unknown">
        <w:r w:rsidRPr="000511AF">
          <w:rPr>
            <w:rFonts w:asciiTheme="minorHAnsi" w:hAnsiTheme="minorHAnsi" w:cstheme="minorHAnsi"/>
            <w:color w:val="444444"/>
            <w:sz w:val="28"/>
            <w:szCs w:val="24"/>
          </w:rPr>
          <w:t>7.3- Python String Padding Functions.</w:t>
        </w:r>
      </w:ins>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3100"/>
        <w:gridCol w:w="5750"/>
        <w:gridCol w:w="3225"/>
      </w:tblGrid>
      <w:tr w:rsidR="000511AF" w:rsidRPr="000511AF" w:rsidTr="00EE570F">
        <w:trPr>
          <w:tblHeader/>
        </w:trPr>
        <w:tc>
          <w:tcPr>
            <w:tcW w:w="241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889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22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Examples</w:t>
            </w:r>
          </w:p>
        </w:tc>
      </w:tr>
      <w:tr w:rsidR="000511AF" w:rsidRPr="000511AF" w:rsidTr="00EE570F">
        <w:tc>
          <w:tcPr>
            <w:tcW w:w="24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rjust</w:t>
            </w:r>
            <w:proofErr w:type="spellEnd"/>
            <w:r w:rsidRPr="000511AF">
              <w:rPr>
                <w:rFonts w:cstheme="minorHAnsi"/>
                <w:b/>
                <w:color w:val="808080"/>
                <w:sz w:val="28"/>
                <w:szCs w:val="24"/>
              </w:rPr>
              <w:t>(width[,</w:t>
            </w:r>
            <w:proofErr w:type="spellStart"/>
            <w:r w:rsidRPr="000511AF">
              <w:rPr>
                <w:rFonts w:cstheme="minorHAnsi"/>
                <w:b/>
                <w:color w:val="808080"/>
                <w:sz w:val="28"/>
                <w:szCs w:val="24"/>
              </w:rPr>
              <w:t>fillchar</w:t>
            </w:r>
            <w:proofErr w:type="spellEnd"/>
            <w:r w:rsidRPr="000511AF">
              <w:rPr>
                <w:rFonts w:cstheme="minorHAnsi"/>
                <w:b/>
                <w:color w:val="808080"/>
                <w:sz w:val="28"/>
                <w:szCs w:val="24"/>
              </w:rPr>
              <w:t>])</w:t>
            </w:r>
          </w:p>
        </w:tc>
        <w:tc>
          <w:tcPr>
            <w:tcW w:w="889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padded version of String with the original String right-justified to a total of width columns.</w:t>
            </w:r>
            <w:r w:rsidRPr="000511AF">
              <w:rPr>
                <w:rFonts w:cstheme="minorHAnsi"/>
                <w:b/>
                <w:color w:val="808080"/>
                <w:sz w:val="28"/>
                <w:szCs w:val="24"/>
              </w:rPr>
              <w:br/>
              <w:t>By default, Padding is done by using space. Otherwise ‘</w:t>
            </w:r>
            <w:proofErr w:type="spellStart"/>
            <w:r w:rsidRPr="000511AF">
              <w:rPr>
                <w:rFonts w:cstheme="minorHAnsi"/>
                <w:b/>
                <w:color w:val="808080"/>
                <w:sz w:val="28"/>
                <w:szCs w:val="24"/>
              </w:rPr>
              <w:t>fillchar</w:t>
            </w:r>
            <w:proofErr w:type="spellEnd"/>
            <w:r w:rsidRPr="000511AF">
              <w:rPr>
                <w:rFonts w:cstheme="minorHAnsi"/>
                <w:b/>
                <w:color w:val="808080"/>
                <w:sz w:val="28"/>
                <w:szCs w:val="24"/>
              </w:rPr>
              <w:t>’ specifies the filler character.</w:t>
            </w:r>
          </w:p>
        </w:tc>
        <w:tc>
          <w:tcPr>
            <w:tcW w:w="32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var.rjust</w:t>
            </w:r>
            <w:proofErr w:type="spellEnd"/>
            <w:r w:rsidRPr="000511AF">
              <w:rPr>
                <w:rFonts w:cstheme="minorHAnsi"/>
                <w:b/>
                <w:color w:val="808080"/>
                <w:sz w:val="28"/>
                <w:szCs w:val="24"/>
              </w:rPr>
              <w:t>(10))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Python</w:t>
            </w:r>
            <w:r w:rsidRPr="000511AF">
              <w:rPr>
                <w:rFonts w:cstheme="minorHAnsi"/>
                <w:b/>
                <w:color w:val="808080"/>
                <w:sz w:val="28"/>
                <w:szCs w:val="24"/>
              </w:rPr>
              <w:br/>
              <w:t>print (</w:t>
            </w:r>
            <w:proofErr w:type="spellStart"/>
            <w:r w:rsidRPr="000511AF">
              <w:rPr>
                <w:rFonts w:cstheme="minorHAnsi"/>
                <w:b/>
                <w:color w:val="808080"/>
                <w:sz w:val="28"/>
                <w:szCs w:val="24"/>
              </w:rPr>
              <w:t>var.rjust</w:t>
            </w:r>
            <w:proofErr w:type="spellEnd"/>
            <w:r w:rsidRPr="000511AF">
              <w:rPr>
                <w:rFonts w:cstheme="minorHAnsi"/>
                <w:b/>
                <w:color w:val="808080"/>
                <w:sz w:val="28"/>
                <w:szCs w:val="24"/>
              </w:rPr>
              <w:t>(10,’-‘))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Python—-</w:t>
            </w:r>
          </w:p>
        </w:tc>
      </w:tr>
      <w:tr w:rsidR="000511AF" w:rsidRPr="000511AF" w:rsidTr="00EE570F">
        <w:tc>
          <w:tcPr>
            <w:tcW w:w="24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ljust</w:t>
            </w:r>
            <w:proofErr w:type="spellEnd"/>
            <w:r w:rsidRPr="000511AF">
              <w:rPr>
                <w:rFonts w:cstheme="minorHAnsi"/>
                <w:b/>
                <w:color w:val="808080"/>
                <w:sz w:val="28"/>
                <w:szCs w:val="24"/>
              </w:rPr>
              <w:t>(width[,</w:t>
            </w:r>
            <w:proofErr w:type="spellStart"/>
            <w:r w:rsidRPr="000511AF">
              <w:rPr>
                <w:rFonts w:cstheme="minorHAnsi"/>
                <w:b/>
                <w:color w:val="808080"/>
                <w:sz w:val="28"/>
                <w:szCs w:val="24"/>
              </w:rPr>
              <w:t>fillchar</w:t>
            </w:r>
            <w:proofErr w:type="spellEnd"/>
            <w:r w:rsidRPr="000511AF">
              <w:rPr>
                <w:rFonts w:cstheme="minorHAnsi"/>
                <w:b/>
                <w:color w:val="808080"/>
                <w:sz w:val="28"/>
                <w:szCs w:val="24"/>
              </w:rPr>
              <w:t>])</w:t>
            </w:r>
          </w:p>
        </w:tc>
        <w:tc>
          <w:tcPr>
            <w:tcW w:w="889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padded version of String with the original String left-justified to a total of width columns.</w:t>
            </w:r>
            <w:r w:rsidRPr="000511AF">
              <w:rPr>
                <w:rFonts w:cstheme="minorHAnsi"/>
                <w:b/>
                <w:color w:val="808080"/>
                <w:sz w:val="28"/>
                <w:szCs w:val="24"/>
              </w:rPr>
              <w:br/>
              <w:t>By default, Padding is done by using space. Otherwise ‘</w:t>
            </w:r>
            <w:proofErr w:type="spellStart"/>
            <w:r w:rsidRPr="000511AF">
              <w:rPr>
                <w:rFonts w:cstheme="minorHAnsi"/>
                <w:b/>
                <w:color w:val="808080"/>
                <w:sz w:val="28"/>
                <w:szCs w:val="24"/>
              </w:rPr>
              <w:t>fillchar</w:t>
            </w:r>
            <w:proofErr w:type="spellEnd"/>
            <w:r w:rsidRPr="000511AF">
              <w:rPr>
                <w:rFonts w:cstheme="minorHAnsi"/>
                <w:b/>
                <w:color w:val="808080"/>
                <w:sz w:val="28"/>
                <w:szCs w:val="24"/>
              </w:rPr>
              <w:t>’ specifies the filler character.</w:t>
            </w:r>
          </w:p>
        </w:tc>
        <w:tc>
          <w:tcPr>
            <w:tcW w:w="32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var.ljust</w:t>
            </w:r>
            <w:proofErr w:type="spellEnd"/>
            <w:r w:rsidRPr="000511AF">
              <w:rPr>
                <w:rFonts w:cstheme="minorHAnsi"/>
                <w:b/>
                <w:color w:val="808080"/>
                <w:sz w:val="28"/>
                <w:szCs w:val="24"/>
              </w:rPr>
              <w:t>(10))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Python</w:t>
            </w:r>
            <w:r w:rsidRPr="000511AF">
              <w:rPr>
                <w:rFonts w:cstheme="minorHAnsi"/>
                <w:b/>
                <w:color w:val="808080"/>
                <w:sz w:val="28"/>
                <w:szCs w:val="24"/>
              </w:rPr>
              <w:br/>
              <w:t>print (</w:t>
            </w:r>
            <w:proofErr w:type="spellStart"/>
            <w:r w:rsidRPr="000511AF">
              <w:rPr>
                <w:rFonts w:cstheme="minorHAnsi"/>
                <w:b/>
                <w:color w:val="808080"/>
                <w:sz w:val="28"/>
                <w:szCs w:val="24"/>
              </w:rPr>
              <w:t>var.ljust</w:t>
            </w:r>
            <w:proofErr w:type="spellEnd"/>
            <w:r w:rsidRPr="000511AF">
              <w:rPr>
                <w:rFonts w:cstheme="minorHAnsi"/>
                <w:b/>
                <w:color w:val="808080"/>
                <w:sz w:val="28"/>
                <w:szCs w:val="24"/>
              </w:rPr>
              <w:t>(10,’-‘))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Python—-</w:t>
            </w:r>
          </w:p>
        </w:tc>
      </w:tr>
      <w:tr w:rsidR="000511AF" w:rsidRPr="000511AF" w:rsidTr="00EE570F">
        <w:tc>
          <w:tcPr>
            <w:tcW w:w="24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center(width[,</w:t>
            </w:r>
            <w:proofErr w:type="spellStart"/>
            <w:r w:rsidRPr="000511AF">
              <w:rPr>
                <w:rFonts w:cstheme="minorHAnsi"/>
                <w:b/>
                <w:color w:val="808080"/>
                <w:sz w:val="28"/>
                <w:szCs w:val="24"/>
              </w:rPr>
              <w:t>fillchar</w:t>
            </w:r>
            <w:proofErr w:type="spellEnd"/>
            <w:r w:rsidRPr="000511AF">
              <w:rPr>
                <w:rFonts w:cstheme="minorHAnsi"/>
                <w:b/>
                <w:color w:val="808080"/>
                <w:sz w:val="28"/>
                <w:szCs w:val="24"/>
              </w:rPr>
              <w:t>])</w:t>
            </w:r>
          </w:p>
        </w:tc>
        <w:tc>
          <w:tcPr>
            <w:tcW w:w="889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padded version of String with the original String moved to center to a total of width columns.</w:t>
            </w:r>
            <w:r w:rsidRPr="000511AF">
              <w:rPr>
                <w:rFonts w:cstheme="minorHAnsi"/>
                <w:b/>
                <w:color w:val="808080"/>
                <w:sz w:val="28"/>
                <w:szCs w:val="24"/>
              </w:rPr>
              <w:br/>
              <w:t>By default, Padding is done by using space. Otherwise ‘</w:t>
            </w:r>
            <w:proofErr w:type="spellStart"/>
            <w:r w:rsidRPr="000511AF">
              <w:rPr>
                <w:rFonts w:cstheme="minorHAnsi"/>
                <w:b/>
                <w:color w:val="808080"/>
                <w:sz w:val="28"/>
                <w:szCs w:val="24"/>
              </w:rPr>
              <w:t>fillchar</w:t>
            </w:r>
            <w:proofErr w:type="spellEnd"/>
            <w:r w:rsidRPr="000511AF">
              <w:rPr>
                <w:rFonts w:cstheme="minorHAnsi"/>
                <w:b/>
                <w:color w:val="808080"/>
                <w:sz w:val="28"/>
                <w:szCs w:val="24"/>
              </w:rPr>
              <w:t>’ specifies the filler character.</w:t>
            </w:r>
          </w:p>
        </w:tc>
        <w:tc>
          <w:tcPr>
            <w:tcW w:w="32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var.center</w:t>
            </w:r>
            <w:proofErr w:type="spellEnd"/>
            <w:r w:rsidRPr="000511AF">
              <w:rPr>
                <w:rFonts w:cstheme="minorHAnsi"/>
                <w:b/>
                <w:color w:val="808080"/>
                <w:sz w:val="28"/>
                <w:szCs w:val="24"/>
              </w:rPr>
              <w:t>(20))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Python</w:t>
            </w:r>
            <w:r w:rsidRPr="000511AF">
              <w:rPr>
                <w:rFonts w:cstheme="minorHAnsi"/>
                <w:b/>
                <w:color w:val="808080"/>
                <w:sz w:val="28"/>
                <w:szCs w:val="24"/>
              </w:rPr>
              <w:br/>
              <w:t>print (</w:t>
            </w:r>
            <w:proofErr w:type="spellStart"/>
            <w:r w:rsidRPr="000511AF">
              <w:rPr>
                <w:rFonts w:cstheme="minorHAnsi"/>
                <w:b/>
                <w:color w:val="808080"/>
                <w:sz w:val="28"/>
                <w:szCs w:val="24"/>
              </w:rPr>
              <w:t>var.center</w:t>
            </w:r>
            <w:proofErr w:type="spellEnd"/>
            <w:r w:rsidRPr="000511AF">
              <w:rPr>
                <w:rFonts w:cstheme="minorHAnsi"/>
                <w:b/>
                <w:color w:val="808080"/>
                <w:sz w:val="28"/>
                <w:szCs w:val="24"/>
              </w:rPr>
              <w:t>(20,’*’))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r w:rsidRPr="000511AF">
              <w:rPr>
                <w:rStyle w:val="Emphasis"/>
                <w:rFonts w:cstheme="minorHAnsi"/>
                <w:b/>
                <w:color w:val="808080"/>
                <w:sz w:val="28"/>
                <w:szCs w:val="24"/>
                <w:bdr w:val="none" w:sz="0" w:space="0" w:color="auto" w:frame="1"/>
              </w:rPr>
              <w:lastRenderedPageBreak/>
              <w:t>*******Python*******</w:t>
            </w:r>
          </w:p>
        </w:tc>
      </w:tr>
      <w:tr w:rsidR="000511AF" w:rsidRPr="000511AF" w:rsidTr="00EE570F">
        <w:tc>
          <w:tcPr>
            <w:tcW w:w="241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lastRenderedPageBreak/>
              <w:t>zfill</w:t>
            </w:r>
            <w:proofErr w:type="spellEnd"/>
            <w:r w:rsidRPr="000511AF">
              <w:rPr>
                <w:rFonts w:cstheme="minorHAnsi"/>
                <w:b/>
                <w:color w:val="808080"/>
                <w:sz w:val="28"/>
                <w:szCs w:val="24"/>
              </w:rPr>
              <w:t>(width)</w:t>
            </w:r>
          </w:p>
        </w:tc>
        <w:tc>
          <w:tcPr>
            <w:tcW w:w="889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padded version of String with the original String padded on the left with zeros so that total length of String becomes equal to width.</w:t>
            </w:r>
            <w:r w:rsidRPr="000511AF">
              <w:rPr>
                <w:rFonts w:cstheme="minorHAnsi"/>
                <w:b/>
                <w:color w:val="808080"/>
                <w:sz w:val="28"/>
                <w:szCs w:val="24"/>
              </w:rPr>
              <w:br/>
              <w:t>If there is a leading sign (+/-) present in the String, then with this function padding is done after the sign, not before it.</w:t>
            </w:r>
          </w:p>
        </w:tc>
        <w:tc>
          <w:tcPr>
            <w:tcW w:w="32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var.zfill</w:t>
            </w:r>
            <w:proofErr w:type="spellEnd"/>
            <w:r w:rsidRPr="000511AF">
              <w:rPr>
                <w:rFonts w:cstheme="minorHAnsi"/>
                <w:b/>
                <w:color w:val="808080"/>
                <w:sz w:val="28"/>
                <w:szCs w:val="24"/>
              </w:rPr>
              <w:t>(10))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0000Python</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=’+Python’</w:t>
            </w:r>
            <w:r w:rsidRPr="000511AF">
              <w:rPr>
                <w:rFonts w:cstheme="minorHAnsi"/>
                <w:b/>
                <w:color w:val="808080"/>
                <w:sz w:val="28"/>
                <w:szCs w:val="24"/>
              </w:rPr>
              <w:br/>
              <w:t>print (</w:t>
            </w:r>
            <w:proofErr w:type="spellStart"/>
            <w:r w:rsidRPr="000511AF">
              <w:rPr>
                <w:rFonts w:cstheme="minorHAnsi"/>
                <w:b/>
                <w:color w:val="808080"/>
                <w:sz w:val="28"/>
                <w:szCs w:val="24"/>
              </w:rPr>
              <w:t>var.zfill</w:t>
            </w:r>
            <w:proofErr w:type="spellEnd"/>
            <w:r w:rsidRPr="000511AF">
              <w:rPr>
                <w:rFonts w:cstheme="minorHAnsi"/>
                <w:b/>
                <w:color w:val="808080"/>
                <w:sz w:val="28"/>
                <w:szCs w:val="24"/>
              </w:rPr>
              <w:t>(10))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+000Python</w:t>
            </w:r>
          </w:p>
        </w:tc>
      </w:tr>
    </w:tbl>
    <w:p w:rsidR="00EE570F" w:rsidRPr="000511AF" w:rsidRDefault="00EE570F" w:rsidP="00EE570F">
      <w:pPr>
        <w:pStyle w:val="NormalWeb"/>
        <w:shd w:val="clear" w:color="auto" w:fill="FFFFFF"/>
        <w:spacing w:before="0" w:beforeAutospacing="0" w:after="0" w:afterAutospacing="0"/>
        <w:textAlignment w:val="baseline"/>
        <w:rPr>
          <w:ins w:id="58" w:author="Unknown"/>
          <w:rFonts w:asciiTheme="minorHAnsi" w:hAnsiTheme="minorHAnsi" w:cstheme="minorHAnsi"/>
          <w:b/>
          <w:color w:val="808080"/>
          <w:sz w:val="28"/>
        </w:rPr>
      </w:pPr>
      <w:ins w:id="59" w:author="Unknown">
        <w:r w:rsidRPr="000511AF">
          <w:rPr>
            <w:rStyle w:val="Strong"/>
            <w:rFonts w:asciiTheme="minorHAnsi" w:eastAsiaTheme="majorEastAsia" w:hAnsiTheme="minorHAnsi" w:cstheme="minorHAnsi"/>
            <w:color w:val="808080"/>
            <w:sz w:val="28"/>
            <w:bdr w:val="none" w:sz="0" w:space="0" w:color="auto" w:frame="1"/>
          </w:rPr>
          <w:fldChar w:fldCharType="begin"/>
        </w:r>
        <w:r w:rsidRPr="000511AF">
          <w:rPr>
            <w:rStyle w:val="Strong"/>
            <w:rFonts w:asciiTheme="minorHAnsi" w:eastAsiaTheme="majorEastAsia" w:hAnsiTheme="minorHAnsi" w:cstheme="minorHAnsi"/>
            <w:color w:val="808080"/>
            <w:sz w:val="28"/>
            <w:bdr w:val="none" w:sz="0" w:space="0" w:color="auto" w:frame="1"/>
          </w:rPr>
          <w:instrText xml:space="preserve"> HYPERLINK "http://www.techbeamers.com/python-strings-functions-and-examples/" \l "toc" </w:instrText>
        </w:r>
        <w:r w:rsidRPr="000511AF">
          <w:rPr>
            <w:rStyle w:val="Strong"/>
            <w:rFonts w:asciiTheme="minorHAnsi" w:eastAsiaTheme="majorEastAsia" w:hAnsiTheme="minorHAnsi" w:cstheme="minorHAnsi"/>
            <w:color w:val="808080"/>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TOC</w:t>
        </w:r>
        <w:r w:rsidRPr="000511AF">
          <w:rPr>
            <w:rStyle w:val="Strong"/>
            <w:rFonts w:asciiTheme="minorHAnsi" w:eastAsiaTheme="majorEastAsia" w:hAnsiTheme="minorHAnsi" w:cstheme="minorHAnsi"/>
            <w:color w:val="808080"/>
            <w:sz w:val="28"/>
            <w:bdr w:val="none" w:sz="0" w:space="0" w:color="auto" w:frame="1"/>
          </w:rPr>
          <w:fldChar w:fldCharType="end"/>
        </w:r>
      </w:ins>
    </w:p>
    <w:p w:rsidR="00EE570F" w:rsidRPr="000511AF" w:rsidRDefault="00EE570F" w:rsidP="00EE570F">
      <w:pPr>
        <w:pStyle w:val="Heading3"/>
        <w:shd w:val="clear" w:color="auto" w:fill="FFFFFF"/>
        <w:spacing w:before="0" w:after="225"/>
        <w:jc w:val="left"/>
        <w:textAlignment w:val="baseline"/>
        <w:rPr>
          <w:ins w:id="60" w:author="Unknown"/>
          <w:rFonts w:asciiTheme="minorHAnsi" w:hAnsiTheme="minorHAnsi" w:cstheme="minorHAnsi"/>
          <w:color w:val="444444"/>
          <w:sz w:val="28"/>
          <w:szCs w:val="24"/>
        </w:rPr>
      </w:pPr>
      <w:ins w:id="61" w:author="Unknown">
        <w:r w:rsidRPr="000511AF">
          <w:rPr>
            <w:rFonts w:asciiTheme="minorHAnsi" w:hAnsiTheme="minorHAnsi" w:cstheme="minorHAnsi"/>
            <w:color w:val="444444"/>
            <w:sz w:val="28"/>
            <w:szCs w:val="24"/>
          </w:rPr>
          <w:t>7.4- Python String Functions.</w:t>
        </w:r>
      </w:ins>
    </w:p>
    <w:p w:rsidR="00EE570F" w:rsidRPr="000511AF" w:rsidRDefault="00EE570F" w:rsidP="00EE570F">
      <w:pPr>
        <w:pStyle w:val="Heading4"/>
        <w:shd w:val="clear" w:color="auto" w:fill="FFFFFF"/>
        <w:spacing w:before="0" w:after="225"/>
        <w:jc w:val="left"/>
        <w:textAlignment w:val="baseline"/>
        <w:rPr>
          <w:ins w:id="62" w:author="Unknown"/>
          <w:rFonts w:asciiTheme="minorHAnsi" w:hAnsiTheme="minorHAnsi" w:cstheme="minorHAnsi"/>
          <w:color w:val="444444"/>
          <w:sz w:val="28"/>
          <w:szCs w:val="24"/>
        </w:rPr>
      </w:pPr>
      <w:ins w:id="63" w:author="Unknown">
        <w:r w:rsidRPr="000511AF">
          <w:rPr>
            <w:rFonts w:asciiTheme="minorHAnsi" w:hAnsiTheme="minorHAnsi" w:cstheme="minorHAnsi"/>
            <w:color w:val="444444"/>
            <w:sz w:val="28"/>
            <w:szCs w:val="24"/>
          </w:rPr>
          <w:t xml:space="preserve">7.4.1- Functions </w:t>
        </w:r>
        <w:proofErr w:type="gramStart"/>
        <w:r w:rsidRPr="000511AF">
          <w:rPr>
            <w:rFonts w:asciiTheme="minorHAnsi" w:hAnsiTheme="minorHAnsi" w:cstheme="minorHAnsi"/>
            <w:color w:val="444444"/>
            <w:sz w:val="28"/>
            <w:szCs w:val="24"/>
          </w:rPr>
          <w:t>To</w:t>
        </w:r>
        <w:proofErr w:type="gramEnd"/>
        <w:r w:rsidRPr="000511AF">
          <w:rPr>
            <w:rFonts w:asciiTheme="minorHAnsi" w:hAnsiTheme="minorHAnsi" w:cstheme="minorHAnsi"/>
            <w:color w:val="444444"/>
            <w:sz w:val="28"/>
            <w:szCs w:val="24"/>
          </w:rPr>
          <w:t xml:space="preserve"> Find A String In Python.</w:t>
        </w:r>
      </w:ins>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2346"/>
        <w:gridCol w:w="6571"/>
        <w:gridCol w:w="3158"/>
      </w:tblGrid>
      <w:tr w:rsidR="000511AF" w:rsidRPr="000511AF" w:rsidTr="00EE570F">
        <w:trPr>
          <w:tblHeader/>
        </w:trPr>
        <w:tc>
          <w:tcPr>
            <w:tcW w:w="262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870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33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 Code</w:t>
            </w:r>
          </w:p>
        </w:tc>
      </w:tr>
      <w:tr w:rsidR="000511AF" w:rsidRPr="000511AF" w:rsidTr="00EE570F">
        <w:tc>
          <w:tcPr>
            <w:tcW w:w="2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find(</w:t>
            </w:r>
            <w:proofErr w:type="spellStart"/>
            <w:r w:rsidRPr="000511AF">
              <w:rPr>
                <w:rFonts w:cstheme="minorHAnsi"/>
                <w:b/>
                <w:color w:val="808080"/>
                <w:sz w:val="28"/>
                <w:szCs w:val="24"/>
              </w:rPr>
              <w:t>str</w:t>
            </w:r>
            <w:proofErr w:type="spellEnd"/>
            <w:r w:rsidRPr="000511AF">
              <w:rPr>
                <w:rFonts w:cstheme="minorHAnsi"/>
                <w:b/>
                <w:color w:val="808080"/>
                <w:sz w:val="28"/>
                <w:szCs w:val="24"/>
              </w:rPr>
              <w:t xml:space="preserve"> [,i [,j]])</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Searches for ‘</w:t>
            </w:r>
            <w:proofErr w:type="spellStart"/>
            <w:r w:rsidRPr="000511AF">
              <w:rPr>
                <w:rFonts w:cstheme="minorHAnsi"/>
                <w:b/>
                <w:color w:val="808080"/>
                <w:sz w:val="28"/>
                <w:szCs w:val="24"/>
              </w:rPr>
              <w:t>str</w:t>
            </w:r>
            <w:proofErr w:type="spellEnd"/>
            <w:r w:rsidRPr="000511AF">
              <w:rPr>
                <w:rFonts w:cstheme="minorHAnsi"/>
                <w:b/>
                <w:color w:val="808080"/>
                <w:sz w:val="28"/>
                <w:szCs w:val="24"/>
              </w:rPr>
              <w:t>’ in complete String (if i and j not defined) or in a sub-string of String (if i and j are defined).This function returns the index if ‘</w:t>
            </w:r>
            <w:proofErr w:type="spellStart"/>
            <w:r w:rsidRPr="000511AF">
              <w:rPr>
                <w:rFonts w:cstheme="minorHAnsi"/>
                <w:b/>
                <w:color w:val="808080"/>
                <w:sz w:val="28"/>
                <w:szCs w:val="24"/>
              </w:rPr>
              <w:t>str</w:t>
            </w:r>
            <w:proofErr w:type="spellEnd"/>
            <w:r w:rsidRPr="000511AF">
              <w:rPr>
                <w:rFonts w:cstheme="minorHAnsi"/>
                <w:b/>
                <w:color w:val="808080"/>
                <w:sz w:val="28"/>
                <w:szCs w:val="24"/>
              </w:rPr>
              <w:t>’ is found else returns ‘-1’.</w:t>
            </w:r>
            <w:r w:rsidRPr="000511AF">
              <w:rPr>
                <w:rFonts w:cstheme="minorHAnsi"/>
                <w:b/>
                <w:color w:val="808080"/>
                <w:sz w:val="28"/>
                <w:szCs w:val="24"/>
              </w:rPr>
              <w:br/>
            </w:r>
            <w:proofErr w:type="gramStart"/>
            <w:r w:rsidRPr="000511AF">
              <w:rPr>
                <w:rFonts w:cstheme="minorHAnsi"/>
                <w:b/>
                <w:color w:val="808080"/>
                <w:sz w:val="28"/>
                <w:szCs w:val="24"/>
              </w:rPr>
              <w:t>where</w:t>
            </w:r>
            <w:proofErr w:type="gramEnd"/>
            <w:r w:rsidRPr="000511AF">
              <w:rPr>
                <w:rFonts w:cstheme="minorHAnsi"/>
                <w:b/>
                <w:color w:val="808080"/>
                <w:sz w:val="28"/>
                <w:szCs w:val="24"/>
              </w:rPr>
              <w:t>,</w:t>
            </w:r>
            <w:r w:rsidRPr="000511AF">
              <w:rPr>
                <w:rFonts w:cstheme="minorHAnsi"/>
                <w:b/>
                <w:color w:val="808080"/>
                <w:sz w:val="28"/>
                <w:szCs w:val="24"/>
              </w:rPr>
              <w:br/>
              <w:t>i=search starts from this index</w:t>
            </w:r>
            <w:r w:rsidRPr="000511AF">
              <w:rPr>
                <w:rFonts w:cstheme="minorHAnsi"/>
                <w:b/>
                <w:color w:val="808080"/>
                <w:sz w:val="28"/>
                <w:szCs w:val="24"/>
              </w:rPr>
              <w:br/>
              <w:t>j=search ends at this index.</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=”Tech Beamers”</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=”Beam”</w:t>
            </w:r>
            <w:r w:rsidRPr="000511AF">
              <w:rPr>
                <w:rFonts w:cstheme="minorHAnsi"/>
                <w:b/>
                <w:color w:val="808080"/>
                <w:sz w:val="28"/>
                <w:szCs w:val="24"/>
              </w:rPr>
              <w:br/>
              <w:t>print (</w:t>
            </w:r>
            <w:proofErr w:type="spellStart"/>
            <w:r w:rsidRPr="000511AF">
              <w:rPr>
                <w:rFonts w:cstheme="minorHAnsi"/>
                <w:b/>
                <w:color w:val="808080"/>
                <w:sz w:val="28"/>
                <w:szCs w:val="24"/>
              </w:rPr>
              <w:t>var.find</w:t>
            </w:r>
            <w:proofErr w:type="spellEnd"/>
            <w:r w:rsidRPr="000511AF">
              <w:rPr>
                <w:rFonts w:cstheme="minorHAnsi"/>
                <w:b/>
                <w:color w:val="808080"/>
                <w:sz w:val="28"/>
                <w:szCs w:val="24"/>
              </w:rPr>
              <w:t>(</w:t>
            </w:r>
            <w:proofErr w:type="spellStart"/>
            <w:r w:rsidRPr="000511AF">
              <w:rPr>
                <w:rFonts w:cstheme="minorHAnsi"/>
                <w:b/>
                <w:color w:val="808080"/>
                <w:sz w:val="28"/>
                <w:szCs w:val="24"/>
              </w:rPr>
              <w:t>str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5</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=”Tech Beamers”</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=”Beam”</w:t>
            </w:r>
            <w:r w:rsidRPr="000511AF">
              <w:rPr>
                <w:rFonts w:cstheme="minorHAnsi"/>
                <w:b/>
                <w:color w:val="808080"/>
                <w:sz w:val="28"/>
                <w:szCs w:val="24"/>
              </w:rPr>
              <w:br/>
              <w:t>print (</w:t>
            </w:r>
            <w:proofErr w:type="spellStart"/>
            <w:r w:rsidRPr="000511AF">
              <w:rPr>
                <w:rFonts w:cstheme="minorHAnsi"/>
                <w:b/>
                <w:color w:val="808080"/>
                <w:sz w:val="28"/>
                <w:szCs w:val="24"/>
              </w:rPr>
              <w:t>var.find</w:t>
            </w:r>
            <w:proofErr w:type="spellEnd"/>
            <w:r w:rsidRPr="000511AF">
              <w:rPr>
                <w:rFonts w:cstheme="minorHAnsi"/>
                <w:b/>
                <w:color w:val="808080"/>
                <w:sz w:val="28"/>
                <w:szCs w:val="24"/>
              </w:rPr>
              <w:t>(str,4))</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5</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=”Tech Beamers”</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=”Beam”</w:t>
            </w:r>
            <w:r w:rsidRPr="000511AF">
              <w:rPr>
                <w:rFonts w:cstheme="minorHAnsi"/>
                <w:b/>
                <w:color w:val="808080"/>
                <w:sz w:val="28"/>
                <w:szCs w:val="24"/>
              </w:rPr>
              <w:br/>
              <w:t>print (</w:t>
            </w:r>
            <w:proofErr w:type="spellStart"/>
            <w:r w:rsidRPr="000511AF">
              <w:rPr>
                <w:rFonts w:cstheme="minorHAnsi"/>
                <w:b/>
                <w:color w:val="808080"/>
                <w:sz w:val="28"/>
                <w:szCs w:val="24"/>
              </w:rPr>
              <w:t>var.find</w:t>
            </w:r>
            <w:proofErr w:type="spellEnd"/>
            <w:r w:rsidRPr="000511AF">
              <w:rPr>
                <w:rFonts w:cstheme="minorHAnsi"/>
                <w:b/>
                <w:color w:val="808080"/>
                <w:sz w:val="28"/>
                <w:szCs w:val="24"/>
              </w:rPr>
              <w:t>(str,7))</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-1</w:t>
            </w:r>
          </w:p>
        </w:tc>
      </w:tr>
      <w:tr w:rsidR="000511AF" w:rsidRPr="000511AF" w:rsidTr="00EE570F">
        <w:tc>
          <w:tcPr>
            <w:tcW w:w="2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index(</w:t>
            </w:r>
            <w:proofErr w:type="spellStart"/>
            <w:r w:rsidRPr="000511AF">
              <w:rPr>
                <w:rFonts w:cstheme="minorHAnsi"/>
                <w:b/>
                <w:color w:val="808080"/>
                <w:sz w:val="28"/>
                <w:szCs w:val="24"/>
              </w:rPr>
              <w:t>str</w:t>
            </w:r>
            <w:proofErr w:type="spellEnd"/>
            <w:r w:rsidRPr="000511AF">
              <w:rPr>
                <w:rFonts w:cstheme="minorHAnsi"/>
                <w:b/>
                <w:color w:val="808080"/>
                <w:sz w:val="28"/>
                <w:szCs w:val="24"/>
              </w:rPr>
              <w:t>[,i [,j]])</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This is same as ‘find’ method. The only difference is that it raises ‘</w:t>
            </w:r>
            <w:proofErr w:type="spellStart"/>
            <w:r w:rsidRPr="000511AF">
              <w:rPr>
                <w:rFonts w:cstheme="minorHAnsi"/>
                <w:b/>
                <w:color w:val="808080"/>
                <w:sz w:val="28"/>
                <w:szCs w:val="24"/>
              </w:rPr>
              <w:t>ValueError</w:t>
            </w:r>
            <w:proofErr w:type="spellEnd"/>
            <w:r w:rsidRPr="000511AF">
              <w:rPr>
                <w:rFonts w:cstheme="minorHAnsi"/>
                <w:b/>
                <w:color w:val="808080"/>
                <w:sz w:val="28"/>
                <w:szCs w:val="24"/>
              </w:rPr>
              <w:t>’ exception if ‘</w:t>
            </w:r>
            <w:proofErr w:type="spellStart"/>
            <w:r w:rsidRPr="000511AF">
              <w:rPr>
                <w:rFonts w:cstheme="minorHAnsi"/>
                <w:b/>
                <w:color w:val="808080"/>
                <w:sz w:val="28"/>
                <w:szCs w:val="24"/>
              </w:rPr>
              <w:t>str</w:t>
            </w:r>
            <w:proofErr w:type="spellEnd"/>
            <w:r w:rsidRPr="000511AF">
              <w:rPr>
                <w:rFonts w:cstheme="minorHAnsi"/>
                <w:b/>
                <w:color w:val="808080"/>
                <w:sz w:val="28"/>
                <w:szCs w:val="24"/>
              </w:rPr>
              <w:t xml:space="preserve">’ is not </w:t>
            </w:r>
            <w:r w:rsidRPr="000511AF">
              <w:rPr>
                <w:rFonts w:cstheme="minorHAnsi"/>
                <w:b/>
                <w:color w:val="808080"/>
                <w:sz w:val="28"/>
                <w:szCs w:val="24"/>
              </w:rPr>
              <w:lastRenderedPageBreak/>
              <w:t>found.</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lastRenderedPageBreak/>
              <w:t>var</w:t>
            </w:r>
            <w:proofErr w:type="spellEnd"/>
            <w:r w:rsidRPr="000511AF">
              <w:rPr>
                <w:rFonts w:cstheme="minorHAnsi"/>
                <w:b/>
                <w:color w:val="808080"/>
                <w:sz w:val="28"/>
                <w:szCs w:val="24"/>
              </w:rPr>
              <w:t>=’Tech Beamers’</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=’Beam’</w:t>
            </w:r>
            <w:r w:rsidRPr="000511AF">
              <w:rPr>
                <w:rFonts w:cstheme="minorHAnsi"/>
                <w:b/>
                <w:color w:val="808080"/>
                <w:sz w:val="28"/>
                <w:szCs w:val="24"/>
              </w:rPr>
              <w:br/>
            </w:r>
            <w:r w:rsidRPr="000511AF">
              <w:rPr>
                <w:rFonts w:cstheme="minorHAnsi"/>
                <w:b/>
                <w:color w:val="808080"/>
                <w:sz w:val="28"/>
                <w:szCs w:val="24"/>
              </w:rPr>
              <w:lastRenderedPageBreak/>
              <w:t>print (</w:t>
            </w:r>
            <w:proofErr w:type="spellStart"/>
            <w:r w:rsidRPr="000511AF">
              <w:rPr>
                <w:rFonts w:cstheme="minorHAnsi"/>
                <w:b/>
                <w:color w:val="808080"/>
                <w:sz w:val="28"/>
                <w:szCs w:val="24"/>
              </w:rPr>
              <w:t>var.index</w:t>
            </w:r>
            <w:proofErr w:type="spellEnd"/>
            <w:r w:rsidRPr="000511AF">
              <w:rPr>
                <w:rFonts w:cstheme="minorHAnsi"/>
                <w:b/>
                <w:color w:val="808080"/>
                <w:sz w:val="28"/>
                <w:szCs w:val="24"/>
              </w:rPr>
              <w:t>(</w:t>
            </w:r>
            <w:proofErr w:type="spellStart"/>
            <w:r w:rsidRPr="000511AF">
              <w:rPr>
                <w:rFonts w:cstheme="minorHAnsi"/>
                <w:b/>
                <w:color w:val="808080"/>
                <w:sz w:val="28"/>
                <w:szCs w:val="24"/>
              </w:rPr>
              <w:t>str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5</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=’Tech Beamers’</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=’Beam’</w:t>
            </w:r>
            <w:r w:rsidRPr="000511AF">
              <w:rPr>
                <w:rFonts w:cstheme="minorHAnsi"/>
                <w:b/>
                <w:color w:val="808080"/>
                <w:sz w:val="28"/>
                <w:szCs w:val="24"/>
              </w:rPr>
              <w:br/>
              <w:t>print (</w:t>
            </w:r>
            <w:proofErr w:type="spellStart"/>
            <w:r w:rsidRPr="000511AF">
              <w:rPr>
                <w:rFonts w:cstheme="minorHAnsi"/>
                <w:b/>
                <w:color w:val="808080"/>
                <w:sz w:val="28"/>
                <w:szCs w:val="24"/>
              </w:rPr>
              <w:t>var.index</w:t>
            </w:r>
            <w:proofErr w:type="spellEnd"/>
            <w:r w:rsidRPr="000511AF">
              <w:rPr>
                <w:rFonts w:cstheme="minorHAnsi"/>
                <w:b/>
                <w:color w:val="808080"/>
                <w:sz w:val="28"/>
                <w:szCs w:val="24"/>
              </w:rPr>
              <w:t>(str,4))</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5</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=’Tech Beamers’</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=’Beam’</w:t>
            </w:r>
            <w:r w:rsidRPr="000511AF">
              <w:rPr>
                <w:rFonts w:cstheme="minorHAnsi"/>
                <w:b/>
                <w:color w:val="808080"/>
                <w:sz w:val="28"/>
                <w:szCs w:val="24"/>
              </w:rPr>
              <w:br/>
              <w:t>print (</w:t>
            </w:r>
            <w:proofErr w:type="spellStart"/>
            <w:r w:rsidRPr="000511AF">
              <w:rPr>
                <w:rFonts w:cstheme="minorHAnsi"/>
                <w:b/>
                <w:color w:val="808080"/>
                <w:sz w:val="28"/>
                <w:szCs w:val="24"/>
              </w:rPr>
              <w:t>var.index</w:t>
            </w:r>
            <w:proofErr w:type="spellEnd"/>
            <w:r w:rsidRPr="000511AF">
              <w:rPr>
                <w:rFonts w:cstheme="minorHAnsi"/>
                <w:b/>
                <w:color w:val="808080"/>
                <w:sz w:val="28"/>
                <w:szCs w:val="24"/>
              </w:rPr>
              <w:t>(str,7))</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ValueError</w:t>
            </w:r>
            <w:proofErr w:type="spellEnd"/>
            <w:r w:rsidRPr="000511AF">
              <w:rPr>
                <w:rStyle w:val="Emphasis"/>
                <w:rFonts w:cstheme="minorHAnsi"/>
                <w:b/>
                <w:color w:val="808080"/>
                <w:sz w:val="28"/>
                <w:szCs w:val="24"/>
                <w:bdr w:val="none" w:sz="0" w:space="0" w:color="auto" w:frame="1"/>
              </w:rPr>
              <w:t>: substring not found</w:t>
            </w:r>
          </w:p>
        </w:tc>
      </w:tr>
      <w:tr w:rsidR="000511AF" w:rsidRPr="000511AF" w:rsidTr="00EE570F">
        <w:tc>
          <w:tcPr>
            <w:tcW w:w="2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lastRenderedPageBreak/>
              <w:t>rfind</w:t>
            </w:r>
            <w:proofErr w:type="spellEnd"/>
            <w:r w:rsidRPr="000511AF">
              <w:rPr>
                <w:rFonts w:cstheme="minorHAnsi"/>
                <w:b/>
                <w:color w:val="808080"/>
                <w:sz w:val="28"/>
                <w:szCs w:val="24"/>
              </w:rPr>
              <w:t>(</w:t>
            </w:r>
            <w:proofErr w:type="spellStart"/>
            <w:r w:rsidRPr="000511AF">
              <w:rPr>
                <w:rFonts w:cstheme="minorHAnsi"/>
                <w:b/>
                <w:color w:val="808080"/>
                <w:sz w:val="28"/>
                <w:szCs w:val="24"/>
              </w:rPr>
              <w:t>str</w:t>
            </w:r>
            <w:proofErr w:type="spellEnd"/>
            <w:r w:rsidRPr="000511AF">
              <w:rPr>
                <w:rFonts w:cstheme="minorHAnsi"/>
                <w:b/>
                <w:color w:val="808080"/>
                <w:sz w:val="28"/>
                <w:szCs w:val="24"/>
              </w:rPr>
              <w:t>[,i [,j]])</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 xml:space="preserve">This is same as </w:t>
            </w:r>
            <w:proofErr w:type="gramStart"/>
            <w:r w:rsidRPr="000511AF">
              <w:rPr>
                <w:rFonts w:cstheme="minorHAnsi"/>
                <w:b/>
                <w:color w:val="808080"/>
                <w:sz w:val="28"/>
                <w:szCs w:val="24"/>
              </w:rPr>
              <w:t>find(</w:t>
            </w:r>
            <w:proofErr w:type="gramEnd"/>
            <w:r w:rsidRPr="000511AF">
              <w:rPr>
                <w:rFonts w:cstheme="minorHAnsi"/>
                <w:b/>
                <w:color w:val="808080"/>
                <w:sz w:val="28"/>
                <w:szCs w:val="24"/>
              </w:rPr>
              <w:t>) just that this function returns the last index where ‘</w:t>
            </w:r>
            <w:proofErr w:type="spellStart"/>
            <w:r w:rsidRPr="000511AF">
              <w:rPr>
                <w:rFonts w:cstheme="minorHAnsi"/>
                <w:b/>
                <w:color w:val="808080"/>
                <w:sz w:val="28"/>
                <w:szCs w:val="24"/>
              </w:rPr>
              <w:t>str</w:t>
            </w:r>
            <w:proofErr w:type="spellEnd"/>
            <w:r w:rsidRPr="000511AF">
              <w:rPr>
                <w:rFonts w:cstheme="minorHAnsi"/>
                <w:b/>
                <w:color w:val="808080"/>
                <w:sz w:val="28"/>
                <w:szCs w:val="24"/>
              </w:rPr>
              <w:t>’ is found. If ‘</w:t>
            </w:r>
            <w:proofErr w:type="spellStart"/>
            <w:r w:rsidRPr="000511AF">
              <w:rPr>
                <w:rFonts w:cstheme="minorHAnsi"/>
                <w:b/>
                <w:color w:val="808080"/>
                <w:sz w:val="28"/>
                <w:szCs w:val="24"/>
              </w:rPr>
              <w:t>str</w:t>
            </w:r>
            <w:proofErr w:type="spellEnd"/>
            <w:r w:rsidRPr="000511AF">
              <w:rPr>
                <w:rFonts w:cstheme="minorHAnsi"/>
                <w:b/>
                <w:color w:val="808080"/>
                <w:sz w:val="28"/>
                <w:szCs w:val="24"/>
              </w:rPr>
              <w:t>’ is not found it returns ‘-1’.</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=’This is a good example’</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=’is’</w:t>
            </w:r>
            <w:r w:rsidRPr="000511AF">
              <w:rPr>
                <w:rFonts w:cstheme="minorHAnsi"/>
                <w:b/>
                <w:color w:val="808080"/>
                <w:sz w:val="28"/>
                <w:szCs w:val="24"/>
              </w:rPr>
              <w:br/>
              <w:t>print (</w:t>
            </w:r>
            <w:proofErr w:type="spellStart"/>
            <w:r w:rsidRPr="000511AF">
              <w:rPr>
                <w:rFonts w:cstheme="minorHAnsi"/>
                <w:b/>
                <w:color w:val="808080"/>
                <w:sz w:val="28"/>
                <w:szCs w:val="24"/>
              </w:rPr>
              <w:t>var.rfind</w:t>
            </w:r>
            <w:proofErr w:type="spellEnd"/>
            <w:r w:rsidRPr="000511AF">
              <w:rPr>
                <w:rFonts w:cstheme="minorHAnsi"/>
                <w:b/>
                <w:color w:val="808080"/>
                <w:sz w:val="28"/>
                <w:szCs w:val="24"/>
              </w:rPr>
              <w:t>(str,0,10))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5</w:t>
            </w:r>
            <w:r w:rsidRPr="000511AF">
              <w:rPr>
                <w:rFonts w:cstheme="minorHAnsi"/>
                <w:b/>
                <w:color w:val="808080"/>
                <w:sz w:val="28"/>
                <w:szCs w:val="24"/>
              </w:rPr>
              <w:br/>
              <w:t>print (</w:t>
            </w:r>
            <w:proofErr w:type="spellStart"/>
            <w:r w:rsidRPr="000511AF">
              <w:rPr>
                <w:rFonts w:cstheme="minorHAnsi"/>
                <w:b/>
                <w:color w:val="808080"/>
                <w:sz w:val="28"/>
                <w:szCs w:val="24"/>
              </w:rPr>
              <w:t>var.rfind</w:t>
            </w:r>
            <w:proofErr w:type="spellEnd"/>
            <w:r w:rsidRPr="000511AF">
              <w:rPr>
                <w:rFonts w:cstheme="minorHAnsi"/>
                <w:b/>
                <w:color w:val="808080"/>
                <w:sz w:val="28"/>
                <w:szCs w:val="24"/>
              </w:rPr>
              <w:t>(str,10))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-1</w:t>
            </w:r>
          </w:p>
        </w:tc>
      </w:tr>
      <w:tr w:rsidR="000511AF" w:rsidRPr="000511AF" w:rsidTr="00EE570F">
        <w:tc>
          <w:tcPr>
            <w:tcW w:w="262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count(</w:t>
            </w:r>
            <w:proofErr w:type="spellStart"/>
            <w:r w:rsidRPr="000511AF">
              <w:rPr>
                <w:rFonts w:cstheme="minorHAnsi"/>
                <w:b/>
                <w:color w:val="808080"/>
                <w:sz w:val="28"/>
                <w:szCs w:val="24"/>
              </w:rPr>
              <w:t>str</w:t>
            </w:r>
            <w:proofErr w:type="spellEnd"/>
            <w:r w:rsidRPr="000511AF">
              <w:rPr>
                <w:rFonts w:cstheme="minorHAnsi"/>
                <w:b/>
                <w:color w:val="808080"/>
                <w:sz w:val="28"/>
                <w:szCs w:val="24"/>
              </w:rPr>
              <w:t>[,i [,j]])</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the number of occurrences of substring ‘</w:t>
            </w:r>
            <w:proofErr w:type="spellStart"/>
            <w:r w:rsidRPr="000511AF">
              <w:rPr>
                <w:rFonts w:cstheme="minorHAnsi"/>
                <w:b/>
                <w:color w:val="808080"/>
                <w:sz w:val="28"/>
                <w:szCs w:val="24"/>
              </w:rPr>
              <w:t>str</w:t>
            </w:r>
            <w:proofErr w:type="spellEnd"/>
            <w:r w:rsidRPr="000511AF">
              <w:rPr>
                <w:rFonts w:cstheme="minorHAnsi"/>
                <w:b/>
                <w:color w:val="808080"/>
                <w:sz w:val="28"/>
                <w:szCs w:val="24"/>
              </w:rPr>
              <w:t>’ in the String. Searches for ‘</w:t>
            </w:r>
            <w:proofErr w:type="spellStart"/>
            <w:r w:rsidRPr="000511AF">
              <w:rPr>
                <w:rFonts w:cstheme="minorHAnsi"/>
                <w:b/>
                <w:color w:val="808080"/>
                <w:sz w:val="28"/>
                <w:szCs w:val="24"/>
              </w:rPr>
              <w:t>str</w:t>
            </w:r>
            <w:proofErr w:type="spellEnd"/>
            <w:r w:rsidRPr="000511AF">
              <w:rPr>
                <w:rFonts w:cstheme="minorHAnsi"/>
                <w:b/>
                <w:color w:val="808080"/>
                <w:sz w:val="28"/>
                <w:szCs w:val="24"/>
              </w:rPr>
              <w:t>’ in complete String (if i and j not defined) or in a sub-string of String (if i and j are defined).</w:t>
            </w:r>
            <w:r w:rsidRPr="000511AF">
              <w:rPr>
                <w:rFonts w:cstheme="minorHAnsi"/>
                <w:b/>
                <w:color w:val="808080"/>
                <w:sz w:val="28"/>
                <w:szCs w:val="24"/>
              </w:rPr>
              <w:br/>
            </w:r>
            <w:proofErr w:type="gramStart"/>
            <w:r w:rsidRPr="000511AF">
              <w:rPr>
                <w:rFonts w:cstheme="minorHAnsi"/>
                <w:b/>
                <w:color w:val="808080"/>
                <w:sz w:val="28"/>
                <w:szCs w:val="24"/>
              </w:rPr>
              <w:t>where</w:t>
            </w:r>
            <w:proofErr w:type="gramEnd"/>
            <w:r w:rsidRPr="000511AF">
              <w:rPr>
                <w:rFonts w:cstheme="minorHAnsi"/>
                <w:b/>
                <w:color w:val="808080"/>
                <w:sz w:val="28"/>
                <w:szCs w:val="24"/>
              </w:rPr>
              <w:t>,</w:t>
            </w:r>
            <w:r w:rsidRPr="000511AF">
              <w:rPr>
                <w:rFonts w:cstheme="minorHAnsi"/>
                <w:b/>
                <w:color w:val="808080"/>
                <w:sz w:val="28"/>
                <w:szCs w:val="24"/>
              </w:rPr>
              <w:br/>
              <w:t>i=search starts from this index</w:t>
            </w:r>
            <w:r w:rsidRPr="000511AF">
              <w:rPr>
                <w:rFonts w:cstheme="minorHAnsi"/>
                <w:b/>
                <w:color w:val="808080"/>
                <w:sz w:val="28"/>
                <w:szCs w:val="24"/>
              </w:rPr>
              <w:br/>
              <w:t>j=search ends at this index.</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=’This is a good example’</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=’is’</w:t>
            </w:r>
            <w:r w:rsidRPr="000511AF">
              <w:rPr>
                <w:rFonts w:cstheme="minorHAnsi"/>
                <w:b/>
                <w:color w:val="808080"/>
                <w:sz w:val="28"/>
                <w:szCs w:val="24"/>
              </w:rPr>
              <w:br/>
              <w:t>print (</w:t>
            </w:r>
            <w:proofErr w:type="spellStart"/>
            <w:r w:rsidRPr="000511AF">
              <w:rPr>
                <w:rFonts w:cstheme="minorHAnsi"/>
                <w:b/>
                <w:color w:val="808080"/>
                <w:sz w:val="28"/>
                <w:szCs w:val="24"/>
              </w:rPr>
              <w:t>var.count</w:t>
            </w:r>
            <w:proofErr w:type="spellEnd"/>
            <w:r w:rsidRPr="000511AF">
              <w:rPr>
                <w:rFonts w:cstheme="minorHAnsi"/>
                <w:b/>
                <w:color w:val="808080"/>
                <w:sz w:val="28"/>
                <w:szCs w:val="24"/>
              </w:rPr>
              <w:t>(</w:t>
            </w:r>
            <w:proofErr w:type="spellStart"/>
            <w:r w:rsidRPr="000511AF">
              <w:rPr>
                <w:rFonts w:cstheme="minorHAnsi"/>
                <w:b/>
                <w:color w:val="808080"/>
                <w:sz w:val="28"/>
                <w:szCs w:val="24"/>
              </w:rPr>
              <w:t>str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2</w:t>
            </w:r>
            <w:r w:rsidRPr="000511AF">
              <w:rPr>
                <w:rFonts w:cstheme="minorHAnsi"/>
                <w:b/>
                <w:color w:val="808080"/>
                <w:sz w:val="28"/>
                <w:szCs w:val="24"/>
              </w:rPr>
              <w:br/>
              <w:t>print (</w:t>
            </w:r>
            <w:proofErr w:type="spellStart"/>
            <w:r w:rsidRPr="000511AF">
              <w:rPr>
                <w:rFonts w:cstheme="minorHAnsi"/>
                <w:b/>
                <w:color w:val="808080"/>
                <w:sz w:val="28"/>
                <w:szCs w:val="24"/>
              </w:rPr>
              <w:t>var.count</w:t>
            </w:r>
            <w:proofErr w:type="spellEnd"/>
            <w:r w:rsidRPr="000511AF">
              <w:rPr>
                <w:rFonts w:cstheme="minorHAnsi"/>
                <w:b/>
                <w:color w:val="808080"/>
                <w:sz w:val="28"/>
                <w:szCs w:val="24"/>
              </w:rPr>
              <w:t>(str,4,10))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1</w:t>
            </w:r>
          </w:p>
        </w:tc>
      </w:tr>
    </w:tbl>
    <w:p w:rsidR="00EE570F" w:rsidRPr="000511AF" w:rsidRDefault="00EE570F" w:rsidP="00EE570F">
      <w:pPr>
        <w:pStyle w:val="NormalWeb"/>
        <w:shd w:val="clear" w:color="auto" w:fill="FFFFFF"/>
        <w:spacing w:before="0" w:beforeAutospacing="0" w:after="0" w:afterAutospacing="0"/>
        <w:textAlignment w:val="baseline"/>
        <w:rPr>
          <w:ins w:id="64" w:author="Unknown"/>
          <w:rFonts w:asciiTheme="minorHAnsi" w:hAnsiTheme="minorHAnsi" w:cstheme="minorHAnsi"/>
          <w:b/>
          <w:color w:val="808080"/>
          <w:sz w:val="28"/>
        </w:rPr>
      </w:pPr>
      <w:ins w:id="65" w:author="Unknown">
        <w:r w:rsidRPr="000511AF">
          <w:rPr>
            <w:rStyle w:val="Strong"/>
            <w:rFonts w:asciiTheme="minorHAnsi" w:eastAsiaTheme="majorEastAsia" w:hAnsiTheme="minorHAnsi" w:cstheme="minorHAnsi"/>
            <w:color w:val="808080"/>
            <w:sz w:val="28"/>
            <w:bdr w:val="none" w:sz="0" w:space="0" w:color="auto" w:frame="1"/>
          </w:rPr>
          <w:fldChar w:fldCharType="begin"/>
        </w:r>
        <w:r w:rsidRPr="000511AF">
          <w:rPr>
            <w:rStyle w:val="Strong"/>
            <w:rFonts w:asciiTheme="minorHAnsi" w:eastAsiaTheme="majorEastAsia" w:hAnsiTheme="minorHAnsi" w:cstheme="minorHAnsi"/>
            <w:color w:val="808080"/>
            <w:sz w:val="28"/>
            <w:bdr w:val="none" w:sz="0" w:space="0" w:color="auto" w:frame="1"/>
          </w:rPr>
          <w:instrText xml:space="preserve"> HYPERLINK "http://www.techbeamers.com/python-strings-functions-and-examples/" \l "toc" </w:instrText>
        </w:r>
        <w:r w:rsidRPr="000511AF">
          <w:rPr>
            <w:rStyle w:val="Strong"/>
            <w:rFonts w:asciiTheme="minorHAnsi" w:eastAsiaTheme="majorEastAsia" w:hAnsiTheme="minorHAnsi" w:cstheme="minorHAnsi"/>
            <w:color w:val="808080"/>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TOC</w:t>
        </w:r>
        <w:r w:rsidRPr="000511AF">
          <w:rPr>
            <w:rStyle w:val="Strong"/>
            <w:rFonts w:asciiTheme="minorHAnsi" w:eastAsiaTheme="majorEastAsia" w:hAnsiTheme="minorHAnsi" w:cstheme="minorHAnsi"/>
            <w:color w:val="808080"/>
            <w:sz w:val="28"/>
            <w:bdr w:val="none" w:sz="0" w:space="0" w:color="auto" w:frame="1"/>
          </w:rPr>
          <w:fldChar w:fldCharType="end"/>
        </w:r>
      </w:ins>
    </w:p>
    <w:p w:rsidR="00EE570F" w:rsidRPr="000511AF" w:rsidRDefault="00EE570F" w:rsidP="00EE570F">
      <w:pPr>
        <w:pStyle w:val="Heading4"/>
        <w:shd w:val="clear" w:color="auto" w:fill="FFFFFF"/>
        <w:spacing w:before="0" w:after="225"/>
        <w:jc w:val="left"/>
        <w:textAlignment w:val="baseline"/>
        <w:rPr>
          <w:ins w:id="66" w:author="Unknown"/>
          <w:rFonts w:asciiTheme="minorHAnsi" w:hAnsiTheme="minorHAnsi" w:cstheme="minorHAnsi"/>
          <w:color w:val="444444"/>
          <w:sz w:val="28"/>
          <w:szCs w:val="24"/>
        </w:rPr>
      </w:pPr>
      <w:ins w:id="67" w:author="Unknown">
        <w:r w:rsidRPr="000511AF">
          <w:rPr>
            <w:rFonts w:asciiTheme="minorHAnsi" w:hAnsiTheme="minorHAnsi" w:cstheme="minorHAnsi"/>
            <w:color w:val="444444"/>
            <w:sz w:val="28"/>
            <w:szCs w:val="24"/>
          </w:rPr>
          <w:lastRenderedPageBreak/>
          <w:t xml:space="preserve">7.4.2- Functions </w:t>
        </w:r>
        <w:proofErr w:type="gramStart"/>
        <w:r w:rsidRPr="000511AF">
          <w:rPr>
            <w:rFonts w:asciiTheme="minorHAnsi" w:hAnsiTheme="minorHAnsi" w:cstheme="minorHAnsi"/>
            <w:color w:val="444444"/>
            <w:sz w:val="28"/>
            <w:szCs w:val="24"/>
          </w:rPr>
          <w:t>To</w:t>
        </w:r>
        <w:proofErr w:type="gramEnd"/>
        <w:r w:rsidRPr="000511AF">
          <w:rPr>
            <w:rFonts w:asciiTheme="minorHAnsi" w:hAnsiTheme="minorHAnsi" w:cstheme="minorHAnsi"/>
            <w:color w:val="444444"/>
            <w:sz w:val="28"/>
            <w:szCs w:val="24"/>
          </w:rPr>
          <w:t xml:space="preserve"> Replace A String In Python.</w:t>
        </w:r>
      </w:ins>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3342"/>
        <w:gridCol w:w="5393"/>
        <w:gridCol w:w="3340"/>
      </w:tblGrid>
      <w:tr w:rsidR="000511AF" w:rsidRPr="000511AF" w:rsidTr="00EE570F">
        <w:trPr>
          <w:tblHeader/>
        </w:trPr>
        <w:tc>
          <w:tcPr>
            <w:tcW w:w="258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870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33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 Code</w:t>
            </w:r>
          </w:p>
        </w:tc>
      </w:tr>
      <w:tr w:rsidR="000511AF" w:rsidRPr="000511AF" w:rsidTr="00EE570F">
        <w:tc>
          <w:tcPr>
            <w:tcW w:w="25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replace(</w:t>
            </w:r>
            <w:proofErr w:type="spellStart"/>
            <w:r w:rsidRPr="000511AF">
              <w:rPr>
                <w:rFonts w:cstheme="minorHAnsi"/>
                <w:b/>
                <w:color w:val="808080"/>
                <w:sz w:val="28"/>
                <w:szCs w:val="24"/>
              </w:rPr>
              <w:t>old,new</w:t>
            </w:r>
            <w:proofErr w:type="spellEnd"/>
            <w:r w:rsidRPr="000511AF">
              <w:rPr>
                <w:rFonts w:cstheme="minorHAnsi"/>
                <w:b/>
                <w:color w:val="808080"/>
                <w:sz w:val="28"/>
                <w:szCs w:val="24"/>
              </w:rPr>
              <w:t>[,count])</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Replaces all the occurrences of substring ‘old’ with ‘new’ in the String.</w:t>
            </w:r>
            <w:r w:rsidRPr="000511AF">
              <w:rPr>
                <w:rFonts w:cstheme="minorHAnsi"/>
                <w:b/>
                <w:color w:val="808080"/>
                <w:sz w:val="28"/>
                <w:szCs w:val="24"/>
              </w:rPr>
              <w:br/>
              <w:t>If ‘count’ is defined then only ‘count’ number of occurrences of ‘old’ will be replaced with ‘new’.</w:t>
            </w:r>
            <w:r w:rsidRPr="000511AF">
              <w:rPr>
                <w:rFonts w:cstheme="minorHAnsi"/>
                <w:b/>
                <w:color w:val="808080"/>
                <w:sz w:val="28"/>
                <w:szCs w:val="24"/>
              </w:rPr>
              <w:br/>
            </w:r>
            <w:proofErr w:type="gramStart"/>
            <w:r w:rsidRPr="000511AF">
              <w:rPr>
                <w:rFonts w:cstheme="minorHAnsi"/>
                <w:b/>
                <w:color w:val="808080"/>
                <w:sz w:val="28"/>
                <w:szCs w:val="24"/>
              </w:rPr>
              <w:t>where</w:t>
            </w:r>
            <w:proofErr w:type="gramEnd"/>
            <w:r w:rsidRPr="000511AF">
              <w:rPr>
                <w:rFonts w:cstheme="minorHAnsi"/>
                <w:b/>
                <w:color w:val="808080"/>
                <w:sz w:val="28"/>
                <w:szCs w:val="24"/>
              </w:rPr>
              <w:t>,</w:t>
            </w:r>
            <w:r w:rsidRPr="000511AF">
              <w:rPr>
                <w:rFonts w:cstheme="minorHAnsi"/>
                <w:b/>
                <w:color w:val="808080"/>
                <w:sz w:val="28"/>
                <w:szCs w:val="24"/>
              </w:rPr>
              <w:br/>
              <w:t>old =substring to be replaced</w:t>
            </w:r>
            <w:r w:rsidRPr="000511AF">
              <w:rPr>
                <w:rFonts w:cstheme="minorHAnsi"/>
                <w:b/>
                <w:color w:val="808080"/>
                <w:sz w:val="28"/>
                <w:szCs w:val="24"/>
              </w:rPr>
              <w:br/>
              <w:t>new =substring that will replace the old</w:t>
            </w:r>
            <w:r w:rsidRPr="000511AF">
              <w:rPr>
                <w:rFonts w:cstheme="minorHAnsi"/>
                <w:b/>
                <w:color w:val="808080"/>
                <w:sz w:val="28"/>
                <w:szCs w:val="24"/>
              </w:rPr>
              <w:br/>
              <w:t>count =number of occurrences of old that will be replaced with new.</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=’This is a good example’</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=’was’</w:t>
            </w:r>
            <w:r w:rsidRPr="000511AF">
              <w:rPr>
                <w:rFonts w:cstheme="minorHAnsi"/>
                <w:b/>
                <w:color w:val="808080"/>
                <w:sz w:val="28"/>
                <w:szCs w:val="24"/>
              </w:rPr>
              <w:br/>
              <w:t>print (</w:t>
            </w:r>
            <w:proofErr w:type="spellStart"/>
            <w:r w:rsidRPr="000511AF">
              <w:rPr>
                <w:rFonts w:cstheme="minorHAnsi"/>
                <w:b/>
                <w:color w:val="808080"/>
                <w:sz w:val="28"/>
                <w:szCs w:val="24"/>
              </w:rPr>
              <w:t>var.replace</w:t>
            </w:r>
            <w:proofErr w:type="spellEnd"/>
            <w:r w:rsidRPr="000511AF">
              <w:rPr>
                <w:rFonts w:cstheme="minorHAnsi"/>
                <w:b/>
                <w:color w:val="808080"/>
                <w:sz w:val="28"/>
                <w:szCs w:val="24"/>
              </w:rPr>
              <w:t>(‘is’,</w:t>
            </w:r>
            <w:proofErr w:type="spellStart"/>
            <w:r w:rsidRPr="000511AF">
              <w:rPr>
                <w:rFonts w:cstheme="minorHAnsi"/>
                <w:b/>
                <w:color w:val="808080"/>
                <w:sz w:val="28"/>
                <w:szCs w:val="24"/>
              </w:rPr>
              <w:t>str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Thwas</w:t>
            </w:r>
            <w:proofErr w:type="spellEnd"/>
            <w:r w:rsidRPr="000511AF">
              <w:rPr>
                <w:rStyle w:val="Emphasis"/>
                <w:rFonts w:cstheme="minorHAnsi"/>
                <w:b/>
                <w:color w:val="808080"/>
                <w:sz w:val="28"/>
                <w:szCs w:val="24"/>
                <w:bdr w:val="none" w:sz="0" w:space="0" w:color="auto" w:frame="1"/>
              </w:rPr>
              <w:t xml:space="preserve"> was a good </w:t>
            </w:r>
            <w:proofErr w:type="spellStart"/>
            <w:r w:rsidRPr="000511AF">
              <w:rPr>
                <w:rStyle w:val="Emphasis"/>
                <w:rFonts w:cstheme="minorHAnsi"/>
                <w:b/>
                <w:color w:val="808080"/>
                <w:sz w:val="28"/>
                <w:szCs w:val="24"/>
                <w:bdr w:val="none" w:sz="0" w:space="0" w:color="auto" w:frame="1"/>
              </w:rPr>
              <w:t>exampleprint</w:t>
            </w:r>
            <w:proofErr w:type="spellEnd"/>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var.replace</w:t>
            </w:r>
            <w:proofErr w:type="spellEnd"/>
            <w:r w:rsidRPr="000511AF">
              <w:rPr>
                <w:rStyle w:val="Emphasis"/>
                <w:rFonts w:cstheme="minorHAnsi"/>
                <w:b/>
                <w:color w:val="808080"/>
                <w:sz w:val="28"/>
                <w:szCs w:val="24"/>
                <w:bdr w:val="none" w:sz="0" w:space="0" w:color="auto" w:frame="1"/>
              </w:rPr>
              <w:t>(‘is’,str,1))</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Thwas</w:t>
            </w:r>
            <w:proofErr w:type="spellEnd"/>
            <w:r w:rsidRPr="000511AF">
              <w:rPr>
                <w:rStyle w:val="Emphasis"/>
                <w:rFonts w:cstheme="minorHAnsi"/>
                <w:b/>
                <w:color w:val="808080"/>
                <w:sz w:val="28"/>
                <w:szCs w:val="24"/>
                <w:bdr w:val="none" w:sz="0" w:space="0" w:color="auto" w:frame="1"/>
              </w:rPr>
              <w:t xml:space="preserve"> is a good example</w:t>
            </w:r>
          </w:p>
        </w:tc>
      </w:tr>
      <w:tr w:rsidR="000511AF" w:rsidRPr="000511AF" w:rsidTr="00EE570F">
        <w:tc>
          <w:tcPr>
            <w:tcW w:w="25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split([</w:t>
            </w:r>
            <w:proofErr w:type="spellStart"/>
            <w:r w:rsidRPr="000511AF">
              <w:rPr>
                <w:rFonts w:cstheme="minorHAnsi"/>
                <w:b/>
                <w:color w:val="808080"/>
                <w:sz w:val="28"/>
                <w:szCs w:val="24"/>
              </w:rPr>
              <w:t>sep</w:t>
            </w:r>
            <w:proofErr w:type="spellEnd"/>
            <w:r w:rsidRPr="000511AF">
              <w:rPr>
                <w:rFonts w:cstheme="minorHAnsi"/>
                <w:b/>
                <w:color w:val="808080"/>
                <w:sz w:val="28"/>
                <w:szCs w:val="24"/>
              </w:rPr>
              <w:t>[,</w:t>
            </w:r>
            <w:proofErr w:type="spellStart"/>
            <w:r w:rsidRPr="000511AF">
              <w:rPr>
                <w:rFonts w:cstheme="minorHAnsi"/>
                <w:b/>
                <w:color w:val="808080"/>
                <w:sz w:val="28"/>
                <w:szCs w:val="24"/>
              </w:rPr>
              <w:t>maxsplit</w:t>
            </w:r>
            <w:proofErr w:type="spellEnd"/>
            <w:r w:rsidRPr="000511AF">
              <w:rPr>
                <w:rFonts w:cstheme="minorHAnsi"/>
                <w:b/>
                <w:color w:val="808080"/>
                <w:sz w:val="28"/>
                <w:szCs w:val="24"/>
              </w:rPr>
              <w:t>]])</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list of substring obtained after splitting the String with ‘</w:t>
            </w:r>
            <w:proofErr w:type="spellStart"/>
            <w:r w:rsidRPr="000511AF">
              <w:rPr>
                <w:rFonts w:cstheme="minorHAnsi"/>
                <w:b/>
                <w:color w:val="808080"/>
                <w:sz w:val="28"/>
                <w:szCs w:val="24"/>
              </w:rPr>
              <w:t>sep</w:t>
            </w:r>
            <w:proofErr w:type="spellEnd"/>
            <w:r w:rsidRPr="000511AF">
              <w:rPr>
                <w:rFonts w:cstheme="minorHAnsi"/>
                <w:b/>
                <w:color w:val="808080"/>
                <w:sz w:val="28"/>
                <w:szCs w:val="24"/>
              </w:rPr>
              <w:t>’ as delimiter.</w:t>
            </w:r>
            <w:r w:rsidRPr="000511AF">
              <w:rPr>
                <w:rFonts w:cstheme="minorHAnsi"/>
                <w:b/>
                <w:color w:val="808080"/>
                <w:sz w:val="28"/>
                <w:szCs w:val="24"/>
              </w:rPr>
              <w:br/>
              <w:t>where,</w:t>
            </w:r>
            <w:r w:rsidRPr="000511AF">
              <w:rPr>
                <w:rFonts w:cstheme="minorHAnsi"/>
                <w:b/>
                <w:color w:val="808080"/>
                <w:sz w:val="28"/>
                <w:szCs w:val="24"/>
              </w:rPr>
              <w:br/>
            </w:r>
            <w:proofErr w:type="spellStart"/>
            <w:r w:rsidRPr="000511AF">
              <w:rPr>
                <w:rFonts w:cstheme="minorHAnsi"/>
                <w:b/>
                <w:color w:val="808080"/>
                <w:sz w:val="28"/>
                <w:szCs w:val="24"/>
              </w:rPr>
              <w:t>sep</w:t>
            </w:r>
            <w:proofErr w:type="spellEnd"/>
            <w:r w:rsidRPr="000511AF">
              <w:rPr>
                <w:rFonts w:cstheme="minorHAnsi"/>
                <w:b/>
                <w:color w:val="808080"/>
                <w:sz w:val="28"/>
                <w:szCs w:val="24"/>
              </w:rPr>
              <w:t>= delimiter, default is space</w:t>
            </w:r>
            <w:r w:rsidRPr="000511AF">
              <w:rPr>
                <w:rFonts w:cstheme="minorHAnsi"/>
                <w:b/>
                <w:color w:val="808080"/>
                <w:sz w:val="28"/>
                <w:szCs w:val="24"/>
              </w:rPr>
              <w:br/>
            </w:r>
            <w:proofErr w:type="spellStart"/>
            <w:r w:rsidRPr="000511AF">
              <w:rPr>
                <w:rFonts w:cstheme="minorHAnsi"/>
                <w:b/>
                <w:color w:val="808080"/>
                <w:sz w:val="28"/>
                <w:szCs w:val="24"/>
              </w:rPr>
              <w:t>maxsplit</w:t>
            </w:r>
            <w:proofErr w:type="spellEnd"/>
            <w:r w:rsidRPr="000511AF">
              <w:rPr>
                <w:rFonts w:cstheme="minorHAnsi"/>
                <w:b/>
                <w:color w:val="808080"/>
                <w:sz w:val="28"/>
                <w:szCs w:val="24"/>
              </w:rPr>
              <w:t>= number of splits to be done</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 = “This is a good example”</w:t>
            </w:r>
            <w:r w:rsidRPr="000511AF">
              <w:rPr>
                <w:rFonts w:cstheme="minorHAnsi"/>
                <w:b/>
                <w:color w:val="808080"/>
                <w:sz w:val="28"/>
                <w:szCs w:val="24"/>
              </w:rPr>
              <w:br/>
              <w:t>print (</w:t>
            </w:r>
            <w:proofErr w:type="spellStart"/>
            <w:r w:rsidRPr="000511AF">
              <w:rPr>
                <w:rFonts w:cstheme="minorHAnsi"/>
                <w:b/>
                <w:color w:val="808080"/>
                <w:sz w:val="28"/>
                <w:szCs w:val="24"/>
              </w:rPr>
              <w:t>var.split</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[‘This’, ‘is’, ‘a’, ‘good’, ‘example’]print (</w:t>
            </w:r>
            <w:proofErr w:type="spellStart"/>
            <w:r w:rsidRPr="000511AF">
              <w:rPr>
                <w:rStyle w:val="Emphasis"/>
                <w:rFonts w:cstheme="minorHAnsi"/>
                <w:b/>
                <w:color w:val="808080"/>
                <w:sz w:val="28"/>
                <w:szCs w:val="24"/>
                <w:bdr w:val="none" w:sz="0" w:space="0" w:color="auto" w:frame="1"/>
              </w:rPr>
              <w:t>var.split</w:t>
            </w:r>
            <w:proofErr w:type="spellEnd"/>
            <w:r w:rsidRPr="000511AF">
              <w:rPr>
                <w:rStyle w:val="Emphasis"/>
                <w:rFonts w:cstheme="minorHAnsi"/>
                <w:b/>
                <w:color w:val="808080"/>
                <w:sz w:val="28"/>
                <w:szCs w:val="24"/>
                <w:bdr w:val="none" w:sz="0" w:space="0" w:color="auto" w:frame="1"/>
              </w:rPr>
              <w:t>(‘ ‘, 3))</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[‘This’, ‘is’, ‘a’, ‘good example’]</w:t>
            </w:r>
          </w:p>
        </w:tc>
      </w:tr>
      <w:tr w:rsidR="000511AF" w:rsidRPr="000511AF" w:rsidTr="00EE570F">
        <w:tc>
          <w:tcPr>
            <w:tcW w:w="25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splitlines</w:t>
            </w:r>
            <w:proofErr w:type="spellEnd"/>
            <w:r w:rsidRPr="000511AF">
              <w:rPr>
                <w:rFonts w:cstheme="minorHAnsi"/>
                <w:b/>
                <w:color w:val="808080"/>
                <w:sz w:val="28"/>
                <w:szCs w:val="24"/>
              </w:rPr>
              <w:t>(</w:t>
            </w:r>
            <w:proofErr w:type="spellStart"/>
            <w:r w:rsidRPr="000511AF">
              <w:rPr>
                <w:rFonts w:cstheme="minorHAnsi"/>
                <w:b/>
                <w:color w:val="808080"/>
                <w:sz w:val="28"/>
                <w:szCs w:val="24"/>
              </w:rPr>
              <w:t>num</w:t>
            </w:r>
            <w:proofErr w:type="spellEnd"/>
            <w:r w:rsidRPr="000511AF">
              <w:rPr>
                <w:rFonts w:cstheme="minorHAnsi"/>
                <w:b/>
                <w:color w:val="808080"/>
                <w:sz w:val="28"/>
                <w:szCs w:val="24"/>
              </w:rPr>
              <w:t>)</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Splits the String at line breaks and returns the list after removing the line breaks.</w:t>
            </w:r>
            <w:r w:rsidRPr="000511AF">
              <w:rPr>
                <w:rFonts w:cstheme="minorHAnsi"/>
                <w:b/>
                <w:color w:val="808080"/>
                <w:sz w:val="28"/>
                <w:szCs w:val="24"/>
              </w:rPr>
              <w:br/>
            </w:r>
            <w:proofErr w:type="gramStart"/>
            <w:r w:rsidRPr="000511AF">
              <w:rPr>
                <w:rFonts w:cstheme="minorHAnsi"/>
                <w:b/>
                <w:color w:val="808080"/>
                <w:sz w:val="28"/>
                <w:szCs w:val="24"/>
              </w:rPr>
              <w:t>where</w:t>
            </w:r>
            <w:proofErr w:type="gramEnd"/>
            <w:r w:rsidRPr="000511AF">
              <w:rPr>
                <w:rFonts w:cstheme="minorHAnsi"/>
                <w:b/>
                <w:color w:val="808080"/>
                <w:sz w:val="28"/>
                <w:szCs w:val="24"/>
              </w:rPr>
              <w:t>,</w:t>
            </w:r>
            <w:r w:rsidRPr="000511AF">
              <w:rPr>
                <w:rFonts w:cstheme="minorHAnsi"/>
                <w:b/>
                <w:color w:val="808080"/>
                <w:sz w:val="28"/>
                <w:szCs w:val="24"/>
              </w:rPr>
              <w:br/>
            </w:r>
            <w:proofErr w:type="spellStart"/>
            <w:r w:rsidRPr="000511AF">
              <w:rPr>
                <w:rFonts w:cstheme="minorHAnsi"/>
                <w:b/>
                <w:color w:val="808080"/>
                <w:sz w:val="28"/>
                <w:szCs w:val="24"/>
              </w:rPr>
              <w:t>num</w:t>
            </w:r>
            <w:proofErr w:type="spellEnd"/>
            <w:r w:rsidRPr="000511AF">
              <w:rPr>
                <w:rFonts w:cstheme="minorHAnsi"/>
                <w:b/>
                <w:color w:val="808080"/>
                <w:sz w:val="28"/>
                <w:szCs w:val="24"/>
              </w:rPr>
              <w:t xml:space="preserve"> = if this is positive value. It indicates that line breaks to be included in the returned list.</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=’Print new line\</w:t>
            </w:r>
            <w:proofErr w:type="spellStart"/>
            <w:r w:rsidRPr="000511AF">
              <w:rPr>
                <w:rFonts w:cstheme="minorHAnsi"/>
                <w:b/>
                <w:color w:val="808080"/>
                <w:sz w:val="28"/>
                <w:szCs w:val="24"/>
              </w:rPr>
              <w:t>nNextline</w:t>
            </w:r>
            <w:proofErr w:type="spellEnd"/>
            <w:r w:rsidRPr="000511AF">
              <w:rPr>
                <w:rFonts w:cstheme="minorHAnsi"/>
                <w:b/>
                <w:color w:val="808080"/>
                <w:sz w:val="28"/>
                <w:szCs w:val="24"/>
              </w:rPr>
              <w:t>\n\</w:t>
            </w:r>
            <w:proofErr w:type="spellStart"/>
            <w:r w:rsidRPr="000511AF">
              <w:rPr>
                <w:rFonts w:cstheme="minorHAnsi"/>
                <w:b/>
                <w:color w:val="808080"/>
                <w:sz w:val="28"/>
                <w:szCs w:val="24"/>
              </w:rPr>
              <w:t>nMove</w:t>
            </w:r>
            <w:proofErr w:type="spellEnd"/>
            <w:r w:rsidRPr="000511AF">
              <w:rPr>
                <w:rFonts w:cstheme="minorHAnsi"/>
                <w:b/>
                <w:color w:val="808080"/>
                <w:sz w:val="28"/>
                <w:szCs w:val="24"/>
              </w:rPr>
              <w:t xml:space="preserve"> again to new line’</w:t>
            </w:r>
            <w:r w:rsidRPr="000511AF">
              <w:rPr>
                <w:rFonts w:cstheme="minorHAnsi"/>
                <w:b/>
                <w:color w:val="808080"/>
                <w:sz w:val="28"/>
                <w:szCs w:val="24"/>
              </w:rPr>
              <w:br/>
              <w:t>print (</w:t>
            </w:r>
            <w:proofErr w:type="spellStart"/>
            <w:r w:rsidRPr="000511AF">
              <w:rPr>
                <w:rFonts w:cstheme="minorHAnsi"/>
                <w:b/>
                <w:color w:val="808080"/>
                <w:sz w:val="28"/>
                <w:szCs w:val="24"/>
              </w:rPr>
              <w:t>var.splitlines</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[‘Print new line’, ‘</w:t>
            </w:r>
            <w:proofErr w:type="spellStart"/>
            <w:r w:rsidRPr="000511AF">
              <w:rPr>
                <w:rStyle w:val="Emphasis"/>
                <w:rFonts w:cstheme="minorHAnsi"/>
                <w:b/>
                <w:color w:val="808080"/>
                <w:sz w:val="28"/>
                <w:szCs w:val="24"/>
                <w:bdr w:val="none" w:sz="0" w:space="0" w:color="auto" w:frame="1"/>
              </w:rPr>
              <w:t>Nextline</w:t>
            </w:r>
            <w:proofErr w:type="spellEnd"/>
            <w:r w:rsidRPr="000511AF">
              <w:rPr>
                <w:rStyle w:val="Emphasis"/>
                <w:rFonts w:cstheme="minorHAnsi"/>
                <w:b/>
                <w:color w:val="808080"/>
                <w:sz w:val="28"/>
                <w:szCs w:val="24"/>
                <w:bdr w:val="none" w:sz="0" w:space="0" w:color="auto" w:frame="1"/>
              </w:rPr>
              <w:t>’, ”, ‘Move again to new line’]print (</w:t>
            </w:r>
            <w:proofErr w:type="spellStart"/>
            <w:r w:rsidRPr="000511AF">
              <w:rPr>
                <w:rStyle w:val="Emphasis"/>
                <w:rFonts w:cstheme="minorHAnsi"/>
                <w:b/>
                <w:color w:val="808080"/>
                <w:sz w:val="28"/>
                <w:szCs w:val="24"/>
                <w:bdr w:val="none" w:sz="0" w:space="0" w:color="auto" w:frame="1"/>
              </w:rPr>
              <w:t>var.splitlines</w:t>
            </w:r>
            <w:proofErr w:type="spellEnd"/>
            <w:r w:rsidRPr="000511AF">
              <w:rPr>
                <w:rStyle w:val="Emphasis"/>
                <w:rFonts w:cstheme="minorHAnsi"/>
                <w:b/>
                <w:color w:val="808080"/>
                <w:sz w:val="28"/>
                <w:szCs w:val="24"/>
                <w:bdr w:val="none" w:sz="0" w:space="0" w:color="auto" w:frame="1"/>
              </w:rPr>
              <w:t>(1))</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[‘Print new line\n’, </w:t>
            </w:r>
            <w:r w:rsidRPr="000511AF">
              <w:rPr>
                <w:rStyle w:val="Emphasis"/>
                <w:rFonts w:cstheme="minorHAnsi"/>
                <w:b/>
                <w:color w:val="808080"/>
                <w:sz w:val="28"/>
                <w:szCs w:val="24"/>
                <w:bdr w:val="none" w:sz="0" w:space="0" w:color="auto" w:frame="1"/>
              </w:rPr>
              <w:lastRenderedPageBreak/>
              <w:t>‘</w:t>
            </w:r>
            <w:proofErr w:type="spellStart"/>
            <w:r w:rsidRPr="000511AF">
              <w:rPr>
                <w:rStyle w:val="Emphasis"/>
                <w:rFonts w:cstheme="minorHAnsi"/>
                <w:b/>
                <w:color w:val="808080"/>
                <w:sz w:val="28"/>
                <w:szCs w:val="24"/>
                <w:bdr w:val="none" w:sz="0" w:space="0" w:color="auto" w:frame="1"/>
              </w:rPr>
              <w:t>Nextline</w:t>
            </w:r>
            <w:proofErr w:type="spellEnd"/>
            <w:r w:rsidRPr="000511AF">
              <w:rPr>
                <w:rStyle w:val="Emphasis"/>
                <w:rFonts w:cstheme="minorHAnsi"/>
                <w:b/>
                <w:color w:val="808080"/>
                <w:sz w:val="28"/>
                <w:szCs w:val="24"/>
                <w:bdr w:val="none" w:sz="0" w:space="0" w:color="auto" w:frame="1"/>
              </w:rPr>
              <w:t>\n’, ‘\n’, ‘Move again to new line’]</w:t>
            </w:r>
          </w:p>
        </w:tc>
      </w:tr>
      <w:tr w:rsidR="000511AF" w:rsidRPr="000511AF" w:rsidTr="00EE570F">
        <w:tc>
          <w:tcPr>
            <w:tcW w:w="258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lastRenderedPageBreak/>
              <w:t>join(</w:t>
            </w:r>
            <w:proofErr w:type="spellStart"/>
            <w:r w:rsidRPr="000511AF">
              <w:rPr>
                <w:rFonts w:cstheme="minorHAnsi"/>
                <w:b/>
                <w:color w:val="808080"/>
                <w:sz w:val="28"/>
                <w:szCs w:val="24"/>
              </w:rPr>
              <w:t>seq</w:t>
            </w:r>
            <w:proofErr w:type="spellEnd"/>
            <w:r w:rsidRPr="000511AF">
              <w:rPr>
                <w:rFonts w:cstheme="minorHAnsi"/>
                <w:b/>
                <w:color w:val="808080"/>
                <w:sz w:val="28"/>
                <w:szCs w:val="24"/>
              </w:rPr>
              <w:t>)</w:t>
            </w:r>
          </w:p>
        </w:tc>
        <w:tc>
          <w:tcPr>
            <w:tcW w:w="870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String obtained after concatenating the sequence ‘</w:t>
            </w:r>
            <w:proofErr w:type="spellStart"/>
            <w:r w:rsidRPr="000511AF">
              <w:rPr>
                <w:rFonts w:cstheme="minorHAnsi"/>
                <w:b/>
                <w:color w:val="808080"/>
                <w:sz w:val="28"/>
                <w:szCs w:val="24"/>
              </w:rPr>
              <w:t>seq</w:t>
            </w:r>
            <w:proofErr w:type="spellEnd"/>
            <w:r w:rsidRPr="000511AF">
              <w:rPr>
                <w:rFonts w:cstheme="minorHAnsi"/>
                <w:b/>
                <w:color w:val="808080"/>
                <w:sz w:val="28"/>
                <w:szCs w:val="24"/>
              </w:rPr>
              <w:t>’ with a delimiter string.</w:t>
            </w:r>
            <w:r w:rsidRPr="000511AF">
              <w:rPr>
                <w:rFonts w:cstheme="minorHAnsi"/>
                <w:b/>
                <w:color w:val="808080"/>
                <w:sz w:val="28"/>
                <w:szCs w:val="24"/>
              </w:rPr>
              <w:br/>
              <w:t>where,</w:t>
            </w:r>
            <w:r w:rsidRPr="000511AF">
              <w:rPr>
                <w:rFonts w:cstheme="minorHAnsi"/>
                <w:b/>
                <w:color w:val="808080"/>
                <w:sz w:val="28"/>
                <w:szCs w:val="24"/>
              </w:rPr>
              <w:br/>
            </w:r>
            <w:proofErr w:type="spellStart"/>
            <w:r w:rsidRPr="000511AF">
              <w:rPr>
                <w:rFonts w:cstheme="minorHAnsi"/>
                <w:b/>
                <w:color w:val="808080"/>
                <w:sz w:val="28"/>
                <w:szCs w:val="24"/>
              </w:rPr>
              <w:t>seq</w:t>
            </w:r>
            <w:proofErr w:type="spellEnd"/>
            <w:r w:rsidRPr="000511AF">
              <w:rPr>
                <w:rFonts w:cstheme="minorHAnsi"/>
                <w:b/>
                <w:color w:val="808080"/>
                <w:sz w:val="28"/>
                <w:szCs w:val="24"/>
              </w:rPr>
              <w:t>= sequence of elements to be joined</w:t>
            </w:r>
          </w:p>
        </w:tc>
        <w:tc>
          <w:tcPr>
            <w:tcW w:w="333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seq</w:t>
            </w:r>
            <w:proofErr w:type="spellEnd"/>
            <w:r w:rsidRPr="000511AF">
              <w:rPr>
                <w:rFonts w:cstheme="minorHAnsi"/>
                <w:b/>
                <w:color w:val="808080"/>
                <w:sz w:val="28"/>
                <w:szCs w:val="24"/>
              </w:rPr>
              <w:t>=(‘</w:t>
            </w:r>
            <w:proofErr w:type="spellStart"/>
            <w:r w:rsidRPr="000511AF">
              <w:rPr>
                <w:rFonts w:cstheme="minorHAnsi"/>
                <w:b/>
                <w:color w:val="808080"/>
                <w:sz w:val="28"/>
                <w:szCs w:val="24"/>
              </w:rPr>
              <w:t>ab</w:t>
            </w:r>
            <w:proofErr w:type="spellEnd"/>
            <w:r w:rsidRPr="000511AF">
              <w:rPr>
                <w:rFonts w:cstheme="minorHAnsi"/>
                <w:b/>
                <w:color w:val="808080"/>
                <w:sz w:val="28"/>
                <w:szCs w:val="24"/>
              </w:rPr>
              <w:t>’,’</w:t>
            </w:r>
            <w:proofErr w:type="spellStart"/>
            <w:r w:rsidRPr="000511AF">
              <w:rPr>
                <w:rFonts w:cstheme="minorHAnsi"/>
                <w:b/>
                <w:color w:val="808080"/>
                <w:sz w:val="28"/>
                <w:szCs w:val="24"/>
              </w:rPr>
              <w:t>bc</w:t>
            </w:r>
            <w:proofErr w:type="spellEnd"/>
            <w:r w:rsidRPr="000511AF">
              <w:rPr>
                <w:rFonts w:cstheme="minorHAnsi"/>
                <w:b/>
                <w:color w:val="808080"/>
                <w:sz w:val="28"/>
                <w:szCs w:val="24"/>
              </w:rPr>
              <w:t>’,’cd’)</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w:t>
            </w:r>
            <w:r w:rsidRPr="000511AF">
              <w:rPr>
                <w:rFonts w:cstheme="minorHAnsi"/>
                <w:b/>
                <w:color w:val="808080"/>
                <w:sz w:val="28"/>
                <w:szCs w:val="24"/>
              </w:rPr>
              <w:br/>
              <w:t>print (</w:t>
            </w:r>
            <w:proofErr w:type="spellStart"/>
            <w:r w:rsidRPr="000511AF">
              <w:rPr>
                <w:rFonts w:cstheme="minorHAnsi"/>
                <w:b/>
                <w:color w:val="808080"/>
                <w:sz w:val="28"/>
                <w:szCs w:val="24"/>
              </w:rPr>
              <w:t>str.join</w:t>
            </w:r>
            <w:proofErr w:type="spellEnd"/>
            <w:r w:rsidRPr="000511AF">
              <w:rPr>
                <w:rFonts w:cstheme="minorHAnsi"/>
                <w:b/>
                <w:color w:val="808080"/>
                <w:sz w:val="28"/>
                <w:szCs w:val="24"/>
              </w:rPr>
              <w:t>(</w:t>
            </w:r>
            <w:proofErr w:type="spellStart"/>
            <w:r w:rsidRPr="000511AF">
              <w:rPr>
                <w:rFonts w:cstheme="minorHAnsi"/>
                <w:b/>
                <w:color w:val="808080"/>
                <w:sz w:val="28"/>
                <w:szCs w:val="24"/>
              </w:rPr>
              <w:t>seq</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ab</w:t>
            </w:r>
            <w:proofErr w:type="spellEnd"/>
            <w:r w:rsidRPr="000511AF">
              <w:rPr>
                <w:rStyle w:val="Emphasis"/>
                <w:rFonts w:cstheme="minorHAnsi"/>
                <w:b/>
                <w:color w:val="808080"/>
                <w:sz w:val="28"/>
                <w:szCs w:val="24"/>
                <w:bdr w:val="none" w:sz="0" w:space="0" w:color="auto" w:frame="1"/>
              </w:rPr>
              <w:t>=</w:t>
            </w:r>
            <w:proofErr w:type="spellStart"/>
            <w:r w:rsidRPr="000511AF">
              <w:rPr>
                <w:rStyle w:val="Emphasis"/>
                <w:rFonts w:cstheme="minorHAnsi"/>
                <w:b/>
                <w:color w:val="808080"/>
                <w:sz w:val="28"/>
                <w:szCs w:val="24"/>
                <w:bdr w:val="none" w:sz="0" w:space="0" w:color="auto" w:frame="1"/>
              </w:rPr>
              <w:t>bc</w:t>
            </w:r>
            <w:proofErr w:type="spellEnd"/>
            <w:r w:rsidRPr="000511AF">
              <w:rPr>
                <w:rStyle w:val="Emphasis"/>
                <w:rFonts w:cstheme="minorHAnsi"/>
                <w:b/>
                <w:color w:val="808080"/>
                <w:sz w:val="28"/>
                <w:szCs w:val="24"/>
                <w:bdr w:val="none" w:sz="0" w:space="0" w:color="auto" w:frame="1"/>
              </w:rPr>
              <w:t>=cd</w:t>
            </w:r>
          </w:p>
        </w:tc>
      </w:tr>
    </w:tbl>
    <w:p w:rsidR="00EE570F" w:rsidRPr="000511AF" w:rsidRDefault="00EE570F" w:rsidP="00EE570F">
      <w:pPr>
        <w:pStyle w:val="NormalWeb"/>
        <w:shd w:val="clear" w:color="auto" w:fill="FFFFFF"/>
        <w:spacing w:before="0" w:beforeAutospacing="0" w:after="375" w:afterAutospacing="0"/>
        <w:textAlignment w:val="baseline"/>
        <w:rPr>
          <w:ins w:id="68" w:author="Unknown"/>
          <w:rFonts w:asciiTheme="minorHAnsi" w:hAnsiTheme="minorHAnsi" w:cstheme="minorHAnsi"/>
          <w:b/>
          <w:color w:val="808080"/>
          <w:sz w:val="28"/>
        </w:rPr>
      </w:pPr>
      <w:ins w:id="69" w:author="Unknown">
        <w:r w:rsidRPr="000511AF">
          <w:rPr>
            <w:rFonts w:asciiTheme="minorHAnsi" w:hAnsiTheme="minorHAnsi" w:cstheme="minorHAnsi"/>
            <w:b/>
            <w:color w:val="808080"/>
            <w:sz w:val="28"/>
          </w:rPr>
          <w:t> </w:t>
        </w:r>
      </w:ins>
    </w:p>
    <w:p w:rsidR="00EE570F" w:rsidRPr="000511AF" w:rsidRDefault="00EE570F" w:rsidP="00EE570F">
      <w:pPr>
        <w:pStyle w:val="Heading4"/>
        <w:shd w:val="clear" w:color="auto" w:fill="FFFFFF"/>
        <w:spacing w:before="0" w:after="225"/>
        <w:jc w:val="left"/>
        <w:textAlignment w:val="baseline"/>
        <w:rPr>
          <w:ins w:id="70" w:author="Unknown"/>
          <w:rFonts w:asciiTheme="minorHAnsi" w:hAnsiTheme="minorHAnsi" w:cstheme="minorHAnsi"/>
          <w:color w:val="444444"/>
          <w:sz w:val="28"/>
          <w:szCs w:val="24"/>
        </w:rPr>
      </w:pPr>
      <w:ins w:id="71" w:author="Unknown">
        <w:r w:rsidRPr="000511AF">
          <w:rPr>
            <w:rFonts w:asciiTheme="minorHAnsi" w:hAnsiTheme="minorHAnsi" w:cstheme="minorHAnsi"/>
            <w:color w:val="444444"/>
            <w:sz w:val="28"/>
            <w:szCs w:val="24"/>
          </w:rPr>
          <w:t xml:space="preserve">7.4.3- </w:t>
        </w:r>
        <w:proofErr w:type="spellStart"/>
        <w:r w:rsidRPr="000511AF">
          <w:rPr>
            <w:rFonts w:asciiTheme="minorHAnsi" w:hAnsiTheme="minorHAnsi" w:cstheme="minorHAnsi"/>
            <w:color w:val="444444"/>
            <w:sz w:val="28"/>
            <w:szCs w:val="24"/>
          </w:rPr>
          <w:t>Misc</w:t>
        </w:r>
        <w:proofErr w:type="spellEnd"/>
        <w:r w:rsidRPr="000511AF">
          <w:rPr>
            <w:rFonts w:asciiTheme="minorHAnsi" w:hAnsiTheme="minorHAnsi" w:cstheme="minorHAnsi"/>
            <w:color w:val="444444"/>
            <w:sz w:val="28"/>
            <w:szCs w:val="24"/>
          </w:rPr>
          <w:t xml:space="preserve"> String Handling Functions In Python.</w:t>
        </w:r>
      </w:ins>
    </w:p>
    <w:tbl>
      <w:tblPr>
        <w:tblW w:w="12075" w:type="dxa"/>
        <w:tblBorders>
          <w:top w:val="dotted" w:sz="6" w:space="0" w:color="EEEEEE"/>
          <w:left w:val="dotted" w:sz="6" w:space="0" w:color="EEEEEE"/>
          <w:bottom w:val="dotted" w:sz="6" w:space="0" w:color="EEEEEE"/>
          <w:right w:val="dotted" w:sz="6" w:space="0" w:color="EEEEEE"/>
        </w:tblBorders>
        <w:shd w:val="clear" w:color="auto" w:fill="FFFFFF"/>
        <w:tblCellMar>
          <w:left w:w="0" w:type="dxa"/>
          <w:right w:w="0" w:type="dxa"/>
        </w:tblCellMar>
        <w:tblLook w:val="04A0" w:firstRow="1" w:lastRow="0" w:firstColumn="1" w:lastColumn="0" w:noHBand="0" w:noVBand="1"/>
      </w:tblPr>
      <w:tblGrid>
        <w:gridCol w:w="2372"/>
        <w:gridCol w:w="6567"/>
        <w:gridCol w:w="3136"/>
      </w:tblGrid>
      <w:tr w:rsidR="000511AF" w:rsidRPr="000511AF" w:rsidTr="00EE570F">
        <w:trPr>
          <w:tblHeader/>
        </w:trPr>
        <w:tc>
          <w:tcPr>
            <w:tcW w:w="256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Function Name</w:t>
            </w:r>
          </w:p>
        </w:tc>
        <w:tc>
          <w:tcPr>
            <w:tcW w:w="8790"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Description</w:t>
            </w:r>
          </w:p>
        </w:tc>
        <w:tc>
          <w:tcPr>
            <w:tcW w:w="3285" w:type="dxa"/>
            <w:tcBorders>
              <w:top w:val="nil"/>
              <w:left w:val="nil"/>
              <w:bottom w:val="nil"/>
              <w:right w:val="nil"/>
            </w:tcBorders>
            <w:shd w:val="clear" w:color="auto" w:fill="FFA312"/>
            <w:tcMar>
              <w:top w:w="210" w:type="dxa"/>
              <w:left w:w="210" w:type="dxa"/>
              <w:bottom w:w="210" w:type="dxa"/>
              <w:right w:w="210" w:type="dxa"/>
            </w:tcMar>
            <w:vAlign w:val="bottom"/>
            <w:hideMark/>
          </w:tcPr>
          <w:p w:rsidR="00EE570F" w:rsidRPr="000511AF" w:rsidRDefault="00EE570F" w:rsidP="00EE570F">
            <w:pPr>
              <w:jc w:val="left"/>
              <w:rPr>
                <w:rFonts w:cstheme="minorHAnsi"/>
                <w:b/>
                <w:bCs/>
                <w:color w:val="FFFFFF"/>
                <w:sz w:val="28"/>
                <w:szCs w:val="24"/>
              </w:rPr>
            </w:pPr>
            <w:r w:rsidRPr="000511AF">
              <w:rPr>
                <w:rFonts w:cstheme="minorHAnsi"/>
                <w:b/>
                <w:bCs/>
                <w:color w:val="FFFFFF"/>
                <w:sz w:val="28"/>
                <w:szCs w:val="24"/>
              </w:rPr>
              <w:t>Example Code</w:t>
            </w:r>
          </w:p>
        </w:tc>
      </w:tr>
      <w:tr w:rsidR="000511AF" w:rsidRPr="000511AF" w:rsidTr="00EE570F">
        <w:tc>
          <w:tcPr>
            <w:tcW w:w="256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lstrip</w:t>
            </w:r>
            <w:proofErr w:type="spellEnd"/>
            <w:r w:rsidRPr="000511AF">
              <w:rPr>
                <w:rFonts w:cstheme="minorHAnsi"/>
                <w:b/>
                <w:color w:val="808080"/>
                <w:sz w:val="28"/>
                <w:szCs w:val="24"/>
              </w:rPr>
              <w:t>([chars])</w:t>
            </w:r>
          </w:p>
        </w:tc>
        <w:tc>
          <w:tcPr>
            <w:tcW w:w="879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String after removing the characters from the beginning of the String.</w:t>
            </w:r>
            <w:r w:rsidRPr="000511AF">
              <w:rPr>
                <w:rFonts w:cstheme="minorHAnsi"/>
                <w:b/>
                <w:color w:val="808080"/>
                <w:sz w:val="28"/>
                <w:szCs w:val="24"/>
              </w:rPr>
              <w:br/>
            </w:r>
            <w:proofErr w:type="gramStart"/>
            <w:r w:rsidRPr="000511AF">
              <w:rPr>
                <w:rFonts w:cstheme="minorHAnsi"/>
                <w:b/>
                <w:color w:val="808080"/>
                <w:sz w:val="28"/>
                <w:szCs w:val="24"/>
              </w:rPr>
              <w:t>where</w:t>
            </w:r>
            <w:proofErr w:type="gramEnd"/>
            <w:r w:rsidRPr="000511AF">
              <w:rPr>
                <w:rFonts w:cstheme="minorHAnsi"/>
                <w:b/>
                <w:color w:val="808080"/>
                <w:sz w:val="28"/>
                <w:szCs w:val="24"/>
              </w:rPr>
              <w:t>,</w:t>
            </w:r>
            <w:r w:rsidRPr="000511AF">
              <w:rPr>
                <w:rFonts w:cstheme="minorHAnsi"/>
                <w:b/>
                <w:color w:val="808080"/>
                <w:sz w:val="28"/>
                <w:szCs w:val="24"/>
              </w:rPr>
              <w:br/>
              <w:t>Chars=this is the character to be trimmed from the String. Default is whitespace character.</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This is a good example ‘</w:t>
            </w:r>
            <w:r w:rsidRPr="000511AF">
              <w:rPr>
                <w:rFonts w:cstheme="minorHAnsi"/>
                <w:b/>
                <w:color w:val="808080"/>
                <w:sz w:val="28"/>
                <w:szCs w:val="24"/>
              </w:rPr>
              <w:br/>
              <w:t>print (</w:t>
            </w:r>
            <w:proofErr w:type="spellStart"/>
            <w:r w:rsidRPr="000511AF">
              <w:rPr>
                <w:rFonts w:cstheme="minorHAnsi"/>
                <w:b/>
                <w:color w:val="808080"/>
                <w:sz w:val="28"/>
                <w:szCs w:val="24"/>
              </w:rPr>
              <w:t>var.lstrip</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This is a good example</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=’*****This is a good example*****’</w:t>
            </w:r>
            <w:r w:rsidRPr="000511AF">
              <w:rPr>
                <w:rFonts w:cstheme="minorHAnsi"/>
                <w:b/>
                <w:color w:val="808080"/>
                <w:sz w:val="28"/>
                <w:szCs w:val="24"/>
              </w:rPr>
              <w:br/>
              <w:t>print (</w:t>
            </w:r>
            <w:proofErr w:type="spellStart"/>
            <w:r w:rsidRPr="000511AF">
              <w:rPr>
                <w:rFonts w:cstheme="minorHAnsi"/>
                <w:b/>
                <w:color w:val="808080"/>
                <w:sz w:val="28"/>
                <w:szCs w:val="24"/>
              </w:rPr>
              <w:t>var.lstrip</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This is a good example**********</w:t>
            </w:r>
          </w:p>
        </w:tc>
      </w:tr>
      <w:tr w:rsidR="000511AF" w:rsidRPr="000511AF" w:rsidTr="00EE570F">
        <w:tc>
          <w:tcPr>
            <w:tcW w:w="256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rstrip</w:t>
            </w:r>
            <w:proofErr w:type="spellEnd"/>
            <w:r w:rsidRPr="000511AF">
              <w:rPr>
                <w:rFonts w:cstheme="minorHAnsi"/>
                <w:b/>
                <w:color w:val="808080"/>
                <w:sz w:val="28"/>
                <w:szCs w:val="24"/>
              </w:rPr>
              <w:t>()</w:t>
            </w:r>
          </w:p>
        </w:tc>
        <w:tc>
          <w:tcPr>
            <w:tcW w:w="879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a String after removing the characters from the End of the String.</w:t>
            </w:r>
            <w:r w:rsidRPr="000511AF">
              <w:rPr>
                <w:rFonts w:cstheme="minorHAnsi"/>
                <w:b/>
                <w:color w:val="808080"/>
                <w:sz w:val="28"/>
                <w:szCs w:val="24"/>
              </w:rPr>
              <w:br/>
            </w:r>
            <w:proofErr w:type="gramStart"/>
            <w:r w:rsidRPr="000511AF">
              <w:rPr>
                <w:rFonts w:cstheme="minorHAnsi"/>
                <w:b/>
                <w:color w:val="808080"/>
                <w:sz w:val="28"/>
                <w:szCs w:val="24"/>
              </w:rPr>
              <w:t>where</w:t>
            </w:r>
            <w:proofErr w:type="gramEnd"/>
            <w:r w:rsidRPr="000511AF">
              <w:rPr>
                <w:rFonts w:cstheme="minorHAnsi"/>
                <w:b/>
                <w:color w:val="808080"/>
                <w:sz w:val="28"/>
                <w:szCs w:val="24"/>
              </w:rPr>
              <w:t>,</w:t>
            </w:r>
            <w:r w:rsidRPr="000511AF">
              <w:rPr>
                <w:rFonts w:cstheme="minorHAnsi"/>
                <w:b/>
                <w:color w:val="808080"/>
                <w:sz w:val="28"/>
                <w:szCs w:val="24"/>
              </w:rPr>
              <w:br/>
              <w:t>Chars=this is the character to be trimmed from the String. Default is whitespace character.</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 This is a good example ‘</w:t>
            </w:r>
            <w:r w:rsidRPr="000511AF">
              <w:rPr>
                <w:rFonts w:cstheme="minorHAnsi"/>
                <w:b/>
                <w:color w:val="808080"/>
                <w:sz w:val="28"/>
                <w:szCs w:val="24"/>
              </w:rPr>
              <w:br/>
              <w:t>print (</w:t>
            </w:r>
            <w:proofErr w:type="spellStart"/>
            <w:r w:rsidRPr="000511AF">
              <w:rPr>
                <w:rFonts w:cstheme="minorHAnsi"/>
                <w:b/>
                <w:color w:val="808080"/>
                <w:sz w:val="28"/>
                <w:szCs w:val="24"/>
              </w:rPr>
              <w:t>var.rstrip</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This is a good example</w:t>
            </w:r>
            <w:r w:rsidRPr="000511AF">
              <w:rPr>
                <w:rFonts w:cstheme="minorHAnsi"/>
                <w:b/>
                <w:color w:val="808080"/>
                <w:sz w:val="28"/>
                <w:szCs w:val="24"/>
              </w:rPr>
              <w:br/>
            </w:r>
            <w:proofErr w:type="spellStart"/>
            <w:r w:rsidRPr="000511AF">
              <w:rPr>
                <w:rFonts w:cstheme="minorHAnsi"/>
                <w:b/>
                <w:color w:val="808080"/>
                <w:sz w:val="28"/>
                <w:szCs w:val="24"/>
              </w:rPr>
              <w:t>var</w:t>
            </w:r>
            <w:proofErr w:type="spellEnd"/>
            <w:r w:rsidRPr="000511AF">
              <w:rPr>
                <w:rFonts w:cstheme="minorHAnsi"/>
                <w:b/>
                <w:color w:val="808080"/>
                <w:sz w:val="28"/>
                <w:szCs w:val="24"/>
              </w:rPr>
              <w:t xml:space="preserve">=’*****This is a </w:t>
            </w:r>
            <w:r w:rsidRPr="000511AF">
              <w:rPr>
                <w:rFonts w:cstheme="minorHAnsi"/>
                <w:b/>
                <w:color w:val="808080"/>
                <w:sz w:val="28"/>
                <w:szCs w:val="24"/>
              </w:rPr>
              <w:lastRenderedPageBreak/>
              <w:t>good example*****’</w:t>
            </w:r>
            <w:r w:rsidRPr="000511AF">
              <w:rPr>
                <w:rFonts w:cstheme="minorHAnsi"/>
                <w:b/>
                <w:color w:val="808080"/>
                <w:sz w:val="28"/>
                <w:szCs w:val="24"/>
              </w:rPr>
              <w:br/>
              <w:t>print (</w:t>
            </w:r>
            <w:proofErr w:type="spellStart"/>
            <w:r w:rsidRPr="000511AF">
              <w:rPr>
                <w:rFonts w:cstheme="minorHAnsi"/>
                <w:b/>
                <w:color w:val="808080"/>
                <w:sz w:val="28"/>
                <w:szCs w:val="24"/>
              </w:rPr>
              <w:t>var.lstrip</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*****This is a good example</w:t>
            </w:r>
          </w:p>
        </w:tc>
      </w:tr>
      <w:tr w:rsidR="000511AF" w:rsidRPr="000511AF" w:rsidTr="00EE570F">
        <w:tc>
          <w:tcPr>
            <w:tcW w:w="256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lastRenderedPageBreak/>
              <w:t>rindex</w:t>
            </w:r>
            <w:proofErr w:type="spellEnd"/>
            <w:r w:rsidRPr="000511AF">
              <w:rPr>
                <w:rFonts w:cstheme="minorHAnsi"/>
                <w:b/>
                <w:color w:val="808080"/>
                <w:sz w:val="28"/>
                <w:szCs w:val="24"/>
              </w:rPr>
              <w:t>(</w:t>
            </w:r>
            <w:proofErr w:type="spellStart"/>
            <w:r w:rsidRPr="000511AF">
              <w:rPr>
                <w:rFonts w:cstheme="minorHAnsi"/>
                <w:b/>
                <w:color w:val="808080"/>
                <w:sz w:val="28"/>
                <w:szCs w:val="24"/>
              </w:rPr>
              <w:t>str</w:t>
            </w:r>
            <w:proofErr w:type="spellEnd"/>
            <w:r w:rsidRPr="000511AF">
              <w:rPr>
                <w:rFonts w:cstheme="minorHAnsi"/>
                <w:b/>
                <w:color w:val="808080"/>
                <w:sz w:val="28"/>
                <w:szCs w:val="24"/>
              </w:rPr>
              <w:t>[,i [,j]])</w:t>
            </w:r>
          </w:p>
        </w:tc>
        <w:tc>
          <w:tcPr>
            <w:tcW w:w="879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Searches for ‘</w:t>
            </w:r>
            <w:proofErr w:type="spellStart"/>
            <w:r w:rsidRPr="000511AF">
              <w:rPr>
                <w:rFonts w:cstheme="minorHAnsi"/>
                <w:b/>
                <w:color w:val="808080"/>
                <w:sz w:val="28"/>
                <w:szCs w:val="24"/>
              </w:rPr>
              <w:t>str</w:t>
            </w:r>
            <w:proofErr w:type="spellEnd"/>
            <w:r w:rsidRPr="000511AF">
              <w:rPr>
                <w:rFonts w:cstheme="minorHAnsi"/>
                <w:b/>
                <w:color w:val="808080"/>
                <w:sz w:val="28"/>
                <w:szCs w:val="24"/>
              </w:rPr>
              <w:t>’ in complete String (if i and j not defined) or in a sub-string of String (if i and j are defined).This function returns the last index where ‘</w:t>
            </w:r>
            <w:proofErr w:type="spellStart"/>
            <w:r w:rsidRPr="000511AF">
              <w:rPr>
                <w:rFonts w:cstheme="minorHAnsi"/>
                <w:b/>
                <w:color w:val="808080"/>
                <w:sz w:val="28"/>
                <w:szCs w:val="24"/>
              </w:rPr>
              <w:t>str</w:t>
            </w:r>
            <w:proofErr w:type="spellEnd"/>
            <w:r w:rsidRPr="000511AF">
              <w:rPr>
                <w:rFonts w:cstheme="minorHAnsi"/>
                <w:b/>
                <w:color w:val="808080"/>
                <w:sz w:val="28"/>
                <w:szCs w:val="24"/>
              </w:rPr>
              <w:t>’ is found.</w:t>
            </w:r>
            <w:r w:rsidRPr="000511AF">
              <w:rPr>
                <w:rFonts w:cstheme="minorHAnsi"/>
                <w:b/>
                <w:color w:val="808080"/>
                <w:sz w:val="28"/>
                <w:szCs w:val="24"/>
              </w:rPr>
              <w:br/>
              <w:t>If ‘</w:t>
            </w:r>
            <w:proofErr w:type="spellStart"/>
            <w:r w:rsidRPr="000511AF">
              <w:rPr>
                <w:rFonts w:cstheme="minorHAnsi"/>
                <w:b/>
                <w:color w:val="808080"/>
                <w:sz w:val="28"/>
                <w:szCs w:val="24"/>
              </w:rPr>
              <w:t>str</w:t>
            </w:r>
            <w:proofErr w:type="spellEnd"/>
            <w:r w:rsidRPr="000511AF">
              <w:rPr>
                <w:rFonts w:cstheme="minorHAnsi"/>
                <w:b/>
                <w:color w:val="808080"/>
                <w:sz w:val="28"/>
                <w:szCs w:val="24"/>
              </w:rPr>
              <w:t>’ is not found it raises ‘</w:t>
            </w:r>
            <w:proofErr w:type="spellStart"/>
            <w:r w:rsidRPr="000511AF">
              <w:rPr>
                <w:rFonts w:cstheme="minorHAnsi"/>
                <w:b/>
                <w:color w:val="808080"/>
                <w:sz w:val="28"/>
                <w:szCs w:val="24"/>
              </w:rPr>
              <w:t>ValueError</w:t>
            </w:r>
            <w:proofErr w:type="spellEnd"/>
            <w:r w:rsidRPr="000511AF">
              <w:rPr>
                <w:rFonts w:cstheme="minorHAnsi"/>
                <w:b/>
                <w:color w:val="808080"/>
                <w:sz w:val="28"/>
                <w:szCs w:val="24"/>
              </w:rPr>
              <w:t xml:space="preserve">’ </w:t>
            </w:r>
            <w:proofErr w:type="spellStart"/>
            <w:r w:rsidRPr="000511AF">
              <w:rPr>
                <w:rFonts w:cstheme="minorHAnsi"/>
                <w:b/>
                <w:color w:val="808080"/>
                <w:sz w:val="28"/>
                <w:szCs w:val="24"/>
              </w:rPr>
              <w:t>exception.where</w:t>
            </w:r>
            <w:proofErr w:type="spellEnd"/>
            <w:proofErr w:type="gramStart"/>
            <w:r w:rsidRPr="000511AF">
              <w:rPr>
                <w:rFonts w:cstheme="minorHAnsi"/>
                <w:b/>
                <w:color w:val="808080"/>
                <w:sz w:val="28"/>
                <w:szCs w:val="24"/>
              </w:rPr>
              <w:t>,</w:t>
            </w:r>
            <w:proofErr w:type="gramEnd"/>
            <w:r w:rsidRPr="000511AF">
              <w:rPr>
                <w:rFonts w:cstheme="minorHAnsi"/>
                <w:b/>
                <w:color w:val="808080"/>
                <w:sz w:val="28"/>
                <w:szCs w:val="24"/>
              </w:rPr>
              <w:br/>
              <w:t>i=search starts from this index</w:t>
            </w:r>
            <w:r w:rsidRPr="000511AF">
              <w:rPr>
                <w:rFonts w:cstheme="minorHAnsi"/>
                <w:b/>
                <w:color w:val="808080"/>
                <w:sz w:val="28"/>
                <w:szCs w:val="24"/>
              </w:rPr>
              <w:br/>
              <w:t>j=search ends at this index.</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=’This is a good example’</w:t>
            </w:r>
            <w:r w:rsidRPr="000511AF">
              <w:rPr>
                <w:rFonts w:cstheme="minorHAnsi"/>
                <w:b/>
                <w:color w:val="808080"/>
                <w:sz w:val="28"/>
                <w:szCs w:val="24"/>
              </w:rPr>
              <w:br/>
            </w:r>
            <w:proofErr w:type="spellStart"/>
            <w:r w:rsidRPr="000511AF">
              <w:rPr>
                <w:rFonts w:cstheme="minorHAnsi"/>
                <w:b/>
                <w:color w:val="808080"/>
                <w:sz w:val="28"/>
                <w:szCs w:val="24"/>
              </w:rPr>
              <w:t>str</w:t>
            </w:r>
            <w:proofErr w:type="spellEnd"/>
            <w:r w:rsidRPr="000511AF">
              <w:rPr>
                <w:rFonts w:cstheme="minorHAnsi"/>
                <w:b/>
                <w:color w:val="808080"/>
                <w:sz w:val="28"/>
                <w:szCs w:val="24"/>
              </w:rPr>
              <w:t>=’is’</w:t>
            </w:r>
            <w:r w:rsidRPr="000511AF">
              <w:rPr>
                <w:rFonts w:cstheme="minorHAnsi"/>
                <w:b/>
                <w:color w:val="808080"/>
                <w:sz w:val="28"/>
                <w:szCs w:val="24"/>
              </w:rPr>
              <w:br/>
              <w:t>print (</w:t>
            </w:r>
            <w:proofErr w:type="spellStart"/>
            <w:r w:rsidRPr="000511AF">
              <w:rPr>
                <w:rFonts w:cstheme="minorHAnsi"/>
                <w:b/>
                <w:color w:val="808080"/>
                <w:sz w:val="28"/>
                <w:szCs w:val="24"/>
              </w:rPr>
              <w:t>var.rindex</w:t>
            </w:r>
            <w:proofErr w:type="spellEnd"/>
            <w:r w:rsidRPr="000511AF">
              <w:rPr>
                <w:rFonts w:cstheme="minorHAnsi"/>
                <w:b/>
                <w:color w:val="808080"/>
                <w:sz w:val="28"/>
                <w:szCs w:val="24"/>
              </w:rPr>
              <w:t>(str,0,10))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5</w:t>
            </w:r>
            <w:r w:rsidRPr="000511AF">
              <w:rPr>
                <w:rFonts w:cstheme="minorHAnsi"/>
                <w:b/>
                <w:i/>
                <w:iCs/>
                <w:color w:val="808080"/>
                <w:sz w:val="28"/>
                <w:szCs w:val="24"/>
                <w:bdr w:val="none" w:sz="0" w:space="0" w:color="auto" w:frame="1"/>
              </w:rPr>
              <w:br/>
            </w:r>
            <w:r w:rsidRPr="000511AF">
              <w:rPr>
                <w:rFonts w:cstheme="minorHAnsi"/>
                <w:b/>
                <w:color w:val="808080"/>
                <w:sz w:val="28"/>
                <w:szCs w:val="24"/>
              </w:rPr>
              <w:t>print (</w:t>
            </w:r>
            <w:proofErr w:type="spellStart"/>
            <w:r w:rsidRPr="000511AF">
              <w:rPr>
                <w:rFonts w:cstheme="minorHAnsi"/>
                <w:b/>
                <w:color w:val="808080"/>
                <w:sz w:val="28"/>
                <w:szCs w:val="24"/>
              </w:rPr>
              <w:t>var.rindex</w:t>
            </w:r>
            <w:proofErr w:type="spellEnd"/>
            <w:r w:rsidRPr="000511AF">
              <w:rPr>
                <w:rFonts w:cstheme="minorHAnsi"/>
                <w:b/>
                <w:color w:val="808080"/>
                <w:sz w:val="28"/>
                <w:szCs w:val="24"/>
              </w:rPr>
              <w:t>(str,10))</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xml:space="preserve"># </w:t>
            </w:r>
            <w:proofErr w:type="spellStart"/>
            <w:r w:rsidRPr="000511AF">
              <w:rPr>
                <w:rStyle w:val="Emphasis"/>
                <w:rFonts w:cstheme="minorHAnsi"/>
                <w:b/>
                <w:color w:val="808080"/>
                <w:sz w:val="28"/>
                <w:szCs w:val="24"/>
                <w:bdr w:val="none" w:sz="0" w:space="0" w:color="auto" w:frame="1"/>
              </w:rPr>
              <w:t>ValueError</w:t>
            </w:r>
            <w:proofErr w:type="spellEnd"/>
            <w:r w:rsidRPr="000511AF">
              <w:rPr>
                <w:rStyle w:val="Emphasis"/>
                <w:rFonts w:cstheme="minorHAnsi"/>
                <w:b/>
                <w:color w:val="808080"/>
                <w:sz w:val="28"/>
                <w:szCs w:val="24"/>
                <w:bdr w:val="none" w:sz="0" w:space="0" w:color="auto" w:frame="1"/>
              </w:rPr>
              <w:t>: substring not found</w:t>
            </w:r>
          </w:p>
        </w:tc>
      </w:tr>
      <w:tr w:rsidR="000511AF" w:rsidRPr="000511AF" w:rsidTr="00EE570F">
        <w:tc>
          <w:tcPr>
            <w:tcW w:w="256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len</w:t>
            </w:r>
            <w:proofErr w:type="spellEnd"/>
            <w:r w:rsidRPr="000511AF">
              <w:rPr>
                <w:rFonts w:cstheme="minorHAnsi"/>
                <w:b/>
                <w:color w:val="808080"/>
                <w:sz w:val="28"/>
                <w:szCs w:val="24"/>
              </w:rPr>
              <w:t>(string)</w:t>
            </w:r>
          </w:p>
        </w:tc>
        <w:tc>
          <w:tcPr>
            <w:tcW w:w="8790"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r w:rsidRPr="000511AF">
              <w:rPr>
                <w:rFonts w:cstheme="minorHAnsi"/>
                <w:b/>
                <w:color w:val="808080"/>
                <w:sz w:val="28"/>
                <w:szCs w:val="24"/>
              </w:rPr>
              <w:t>Returns the length of given String</w:t>
            </w:r>
          </w:p>
        </w:tc>
        <w:tc>
          <w:tcPr>
            <w:tcW w:w="3285" w:type="dxa"/>
            <w:tcBorders>
              <w:top w:val="nil"/>
              <w:left w:val="nil"/>
              <w:bottom w:val="nil"/>
              <w:right w:val="nil"/>
            </w:tcBorders>
            <w:shd w:val="clear" w:color="auto" w:fill="FFFFFF"/>
            <w:tcMar>
              <w:top w:w="105" w:type="dxa"/>
              <w:left w:w="225" w:type="dxa"/>
              <w:bottom w:w="105" w:type="dxa"/>
              <w:right w:w="225" w:type="dxa"/>
            </w:tcMar>
            <w:vAlign w:val="bottom"/>
            <w:hideMark/>
          </w:tcPr>
          <w:p w:rsidR="00EE570F" w:rsidRPr="000511AF" w:rsidRDefault="00EE570F" w:rsidP="00EE570F">
            <w:pPr>
              <w:jc w:val="left"/>
              <w:rPr>
                <w:rFonts w:cstheme="minorHAnsi"/>
                <w:b/>
                <w:color w:val="808080"/>
                <w:sz w:val="28"/>
                <w:szCs w:val="24"/>
              </w:rPr>
            </w:pPr>
            <w:proofErr w:type="spellStart"/>
            <w:r w:rsidRPr="000511AF">
              <w:rPr>
                <w:rFonts w:cstheme="minorHAnsi"/>
                <w:b/>
                <w:color w:val="808080"/>
                <w:sz w:val="28"/>
                <w:szCs w:val="24"/>
              </w:rPr>
              <w:t>var</w:t>
            </w:r>
            <w:proofErr w:type="spellEnd"/>
            <w:r w:rsidRPr="000511AF">
              <w:rPr>
                <w:rFonts w:cstheme="minorHAnsi"/>
                <w:b/>
                <w:color w:val="808080"/>
                <w:sz w:val="28"/>
                <w:szCs w:val="24"/>
              </w:rPr>
              <w:t>=’This is a good example’</w:t>
            </w:r>
            <w:r w:rsidRPr="000511AF">
              <w:rPr>
                <w:rFonts w:cstheme="minorHAnsi"/>
                <w:b/>
                <w:color w:val="808080"/>
                <w:sz w:val="28"/>
                <w:szCs w:val="24"/>
              </w:rPr>
              <w:br/>
              <w:t>print (</w:t>
            </w:r>
            <w:proofErr w:type="spellStart"/>
            <w:r w:rsidRPr="000511AF">
              <w:rPr>
                <w:rFonts w:cstheme="minorHAnsi"/>
                <w:b/>
                <w:color w:val="808080"/>
                <w:sz w:val="28"/>
                <w:szCs w:val="24"/>
              </w:rPr>
              <w:t>len</w:t>
            </w:r>
            <w:proofErr w:type="spellEnd"/>
            <w:r w:rsidRPr="000511AF">
              <w:rPr>
                <w:rFonts w:cstheme="minorHAnsi"/>
                <w:b/>
                <w:color w:val="808080"/>
                <w:sz w:val="28"/>
                <w:szCs w:val="24"/>
              </w:rPr>
              <w:t>(</w:t>
            </w:r>
            <w:proofErr w:type="spellStart"/>
            <w:r w:rsidRPr="000511AF">
              <w:rPr>
                <w:rFonts w:cstheme="minorHAnsi"/>
                <w:b/>
                <w:color w:val="808080"/>
                <w:sz w:val="28"/>
                <w:szCs w:val="24"/>
              </w:rPr>
              <w:t>var</w:t>
            </w:r>
            <w:proofErr w:type="spellEnd"/>
            <w:r w:rsidRPr="000511AF">
              <w:rPr>
                <w:rFonts w:cstheme="minorHAnsi"/>
                <w:b/>
                <w:color w:val="808080"/>
                <w:sz w:val="28"/>
                <w:szCs w:val="24"/>
              </w:rPr>
              <w:t>))</w:t>
            </w:r>
            <w:r w:rsidRPr="000511AF">
              <w:rPr>
                <w:rFonts w:cstheme="minorHAnsi"/>
                <w:b/>
                <w:color w:val="808080"/>
                <w:sz w:val="28"/>
                <w:szCs w:val="24"/>
              </w:rPr>
              <w:br/>
            </w:r>
            <w:r w:rsidRPr="000511AF">
              <w:rPr>
                <w:rStyle w:val="Emphasis"/>
                <w:rFonts w:cstheme="minorHAnsi"/>
                <w:b/>
                <w:color w:val="808080"/>
                <w:sz w:val="28"/>
                <w:szCs w:val="24"/>
                <w:bdr w:val="none" w:sz="0" w:space="0" w:color="auto" w:frame="1"/>
              </w:rPr>
              <w:t># 22</w:t>
            </w:r>
          </w:p>
        </w:tc>
      </w:tr>
    </w:tbl>
    <w:p w:rsidR="00EE570F" w:rsidRPr="000511AF" w:rsidRDefault="00EE570F" w:rsidP="00EE570F">
      <w:pPr>
        <w:pStyle w:val="NormalWeb"/>
        <w:shd w:val="clear" w:color="auto" w:fill="FFFFFF"/>
        <w:spacing w:before="0" w:beforeAutospacing="0" w:after="0" w:afterAutospacing="0"/>
        <w:textAlignment w:val="baseline"/>
        <w:rPr>
          <w:ins w:id="72" w:author="Unknown"/>
          <w:rFonts w:asciiTheme="minorHAnsi" w:hAnsiTheme="minorHAnsi" w:cstheme="minorHAnsi"/>
          <w:b/>
          <w:color w:val="808080"/>
          <w:sz w:val="28"/>
        </w:rPr>
      </w:pPr>
      <w:ins w:id="73" w:author="Unknown">
        <w:r w:rsidRPr="000511AF">
          <w:rPr>
            <w:rStyle w:val="Strong"/>
            <w:rFonts w:asciiTheme="minorHAnsi" w:eastAsiaTheme="majorEastAsia" w:hAnsiTheme="minorHAnsi" w:cstheme="minorHAnsi"/>
            <w:color w:val="808080"/>
            <w:sz w:val="28"/>
            <w:bdr w:val="none" w:sz="0" w:space="0" w:color="auto" w:frame="1"/>
          </w:rPr>
          <w:fldChar w:fldCharType="begin"/>
        </w:r>
        <w:r w:rsidRPr="000511AF">
          <w:rPr>
            <w:rStyle w:val="Strong"/>
            <w:rFonts w:asciiTheme="minorHAnsi" w:eastAsiaTheme="majorEastAsia" w:hAnsiTheme="minorHAnsi" w:cstheme="minorHAnsi"/>
            <w:color w:val="808080"/>
            <w:sz w:val="28"/>
            <w:bdr w:val="none" w:sz="0" w:space="0" w:color="auto" w:frame="1"/>
          </w:rPr>
          <w:instrText xml:space="preserve"> HYPERLINK "http://www.techbeamers.com/python-strings-functions-and-examples/" \l "toc" </w:instrText>
        </w:r>
        <w:r w:rsidRPr="000511AF">
          <w:rPr>
            <w:rStyle w:val="Strong"/>
            <w:rFonts w:asciiTheme="minorHAnsi" w:eastAsiaTheme="majorEastAsia" w:hAnsiTheme="minorHAnsi" w:cstheme="minorHAnsi"/>
            <w:color w:val="808080"/>
            <w:sz w:val="28"/>
            <w:bdr w:val="none" w:sz="0" w:space="0" w:color="auto" w:frame="1"/>
          </w:rPr>
          <w:fldChar w:fldCharType="separate"/>
        </w:r>
        <w:r w:rsidRPr="000511AF">
          <w:rPr>
            <w:rStyle w:val="Hyperlink"/>
            <w:rFonts w:asciiTheme="minorHAnsi" w:eastAsiaTheme="majorEastAsia" w:hAnsiTheme="minorHAnsi" w:cstheme="minorHAnsi"/>
            <w:b/>
            <w:bCs/>
            <w:color w:val="252830"/>
            <w:sz w:val="28"/>
            <w:bdr w:val="none" w:sz="0" w:space="0" w:color="auto" w:frame="1"/>
          </w:rPr>
          <w:t>TOC</w:t>
        </w:r>
        <w:r w:rsidRPr="000511AF">
          <w:rPr>
            <w:rStyle w:val="Strong"/>
            <w:rFonts w:asciiTheme="minorHAnsi" w:eastAsiaTheme="majorEastAsia" w:hAnsiTheme="minorHAnsi" w:cstheme="minorHAnsi"/>
            <w:color w:val="808080"/>
            <w:sz w:val="28"/>
            <w:bdr w:val="none" w:sz="0" w:space="0" w:color="auto" w:frame="1"/>
          </w:rPr>
          <w:fldChar w:fldCharType="end"/>
        </w:r>
      </w:ins>
    </w:p>
    <w:p w:rsidR="002C0335" w:rsidRPr="000511AF" w:rsidRDefault="002C0335" w:rsidP="00EE570F">
      <w:pPr>
        <w:jc w:val="left"/>
        <w:rPr>
          <w:rFonts w:cstheme="minorHAnsi"/>
          <w:b/>
          <w:sz w:val="28"/>
          <w:szCs w:val="24"/>
        </w:rPr>
      </w:pPr>
    </w:p>
    <w:p w:rsidR="000511AF" w:rsidRPr="000511AF" w:rsidRDefault="000511AF">
      <w:pPr>
        <w:jc w:val="left"/>
        <w:rPr>
          <w:rFonts w:cstheme="minorHAnsi"/>
          <w:b/>
          <w:sz w:val="28"/>
          <w:szCs w:val="24"/>
        </w:rPr>
      </w:pPr>
      <w:bookmarkStart w:id="74" w:name="_GoBack"/>
      <w:bookmarkEnd w:id="74"/>
    </w:p>
    <w:sectPr w:rsidR="000511AF" w:rsidRPr="000511AF" w:rsidSect="0005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91CB6"/>
    <w:multiLevelType w:val="multilevel"/>
    <w:tmpl w:val="350E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75"/>
    <w:rsid w:val="000511AF"/>
    <w:rsid w:val="002C0335"/>
    <w:rsid w:val="008D12A2"/>
    <w:rsid w:val="00CE6675"/>
    <w:rsid w:val="00E910A5"/>
    <w:rsid w:val="00EE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335"/>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57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7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57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57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7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570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E570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E570F"/>
    <w:rPr>
      <w:b/>
      <w:bCs/>
    </w:rPr>
  </w:style>
  <w:style w:type="character" w:styleId="Hyperlink">
    <w:name w:val="Hyperlink"/>
    <w:basedOn w:val="DefaultParagraphFont"/>
    <w:uiPriority w:val="99"/>
    <w:semiHidden/>
    <w:unhideWhenUsed/>
    <w:rsid w:val="00EE570F"/>
    <w:rPr>
      <w:color w:val="0000FF"/>
      <w:u w:val="single"/>
    </w:rPr>
  </w:style>
  <w:style w:type="character" w:styleId="FollowedHyperlink">
    <w:name w:val="FollowedHyperlink"/>
    <w:basedOn w:val="DefaultParagraphFont"/>
    <w:uiPriority w:val="99"/>
    <w:semiHidden/>
    <w:unhideWhenUsed/>
    <w:rsid w:val="00EE570F"/>
    <w:rPr>
      <w:color w:val="800080"/>
      <w:u w:val="single"/>
    </w:rPr>
  </w:style>
  <w:style w:type="paragraph" w:styleId="HTMLPreformatted">
    <w:name w:val="HTML Preformatted"/>
    <w:basedOn w:val="Normal"/>
    <w:link w:val="HTMLPreformattedChar"/>
    <w:uiPriority w:val="99"/>
    <w:unhideWhenUsed/>
    <w:rsid w:val="00E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570F"/>
    <w:rPr>
      <w:rFonts w:ascii="Courier New" w:eastAsia="Times New Roman" w:hAnsi="Courier New" w:cs="Courier New"/>
      <w:sz w:val="20"/>
      <w:szCs w:val="20"/>
    </w:rPr>
  </w:style>
  <w:style w:type="character" w:customStyle="1" w:styleId="com">
    <w:name w:val="com"/>
    <w:basedOn w:val="DefaultParagraphFont"/>
    <w:rsid w:val="00EE570F"/>
  </w:style>
  <w:style w:type="character" w:customStyle="1" w:styleId="pln">
    <w:name w:val="pln"/>
    <w:basedOn w:val="DefaultParagraphFont"/>
    <w:rsid w:val="00EE570F"/>
  </w:style>
  <w:style w:type="character" w:customStyle="1" w:styleId="typ">
    <w:name w:val="typ"/>
    <w:basedOn w:val="DefaultParagraphFont"/>
    <w:rsid w:val="00EE570F"/>
  </w:style>
  <w:style w:type="character" w:customStyle="1" w:styleId="pun">
    <w:name w:val="pun"/>
    <w:basedOn w:val="DefaultParagraphFont"/>
    <w:rsid w:val="00EE570F"/>
  </w:style>
  <w:style w:type="character" w:customStyle="1" w:styleId="str">
    <w:name w:val="str"/>
    <w:basedOn w:val="DefaultParagraphFont"/>
    <w:rsid w:val="00EE570F"/>
  </w:style>
  <w:style w:type="character" w:customStyle="1" w:styleId="kwd">
    <w:name w:val="kwd"/>
    <w:basedOn w:val="DefaultParagraphFont"/>
    <w:rsid w:val="00EE570F"/>
  </w:style>
  <w:style w:type="character" w:customStyle="1" w:styleId="lit">
    <w:name w:val="lit"/>
    <w:basedOn w:val="DefaultParagraphFont"/>
    <w:rsid w:val="00EE570F"/>
  </w:style>
  <w:style w:type="character" w:styleId="Emphasis">
    <w:name w:val="Emphasis"/>
    <w:basedOn w:val="DefaultParagraphFont"/>
    <w:uiPriority w:val="20"/>
    <w:qFormat/>
    <w:rsid w:val="00EE57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335"/>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57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7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57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57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7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570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E570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E570F"/>
    <w:rPr>
      <w:b/>
      <w:bCs/>
    </w:rPr>
  </w:style>
  <w:style w:type="character" w:styleId="Hyperlink">
    <w:name w:val="Hyperlink"/>
    <w:basedOn w:val="DefaultParagraphFont"/>
    <w:uiPriority w:val="99"/>
    <w:semiHidden/>
    <w:unhideWhenUsed/>
    <w:rsid w:val="00EE570F"/>
    <w:rPr>
      <w:color w:val="0000FF"/>
      <w:u w:val="single"/>
    </w:rPr>
  </w:style>
  <w:style w:type="character" w:styleId="FollowedHyperlink">
    <w:name w:val="FollowedHyperlink"/>
    <w:basedOn w:val="DefaultParagraphFont"/>
    <w:uiPriority w:val="99"/>
    <w:semiHidden/>
    <w:unhideWhenUsed/>
    <w:rsid w:val="00EE570F"/>
    <w:rPr>
      <w:color w:val="800080"/>
      <w:u w:val="single"/>
    </w:rPr>
  </w:style>
  <w:style w:type="paragraph" w:styleId="HTMLPreformatted">
    <w:name w:val="HTML Preformatted"/>
    <w:basedOn w:val="Normal"/>
    <w:link w:val="HTMLPreformattedChar"/>
    <w:uiPriority w:val="99"/>
    <w:unhideWhenUsed/>
    <w:rsid w:val="00EE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570F"/>
    <w:rPr>
      <w:rFonts w:ascii="Courier New" w:eastAsia="Times New Roman" w:hAnsi="Courier New" w:cs="Courier New"/>
      <w:sz w:val="20"/>
      <w:szCs w:val="20"/>
    </w:rPr>
  </w:style>
  <w:style w:type="character" w:customStyle="1" w:styleId="com">
    <w:name w:val="com"/>
    <w:basedOn w:val="DefaultParagraphFont"/>
    <w:rsid w:val="00EE570F"/>
  </w:style>
  <w:style w:type="character" w:customStyle="1" w:styleId="pln">
    <w:name w:val="pln"/>
    <w:basedOn w:val="DefaultParagraphFont"/>
    <w:rsid w:val="00EE570F"/>
  </w:style>
  <w:style w:type="character" w:customStyle="1" w:styleId="typ">
    <w:name w:val="typ"/>
    <w:basedOn w:val="DefaultParagraphFont"/>
    <w:rsid w:val="00EE570F"/>
  </w:style>
  <w:style w:type="character" w:customStyle="1" w:styleId="pun">
    <w:name w:val="pun"/>
    <w:basedOn w:val="DefaultParagraphFont"/>
    <w:rsid w:val="00EE570F"/>
  </w:style>
  <w:style w:type="character" w:customStyle="1" w:styleId="str">
    <w:name w:val="str"/>
    <w:basedOn w:val="DefaultParagraphFont"/>
    <w:rsid w:val="00EE570F"/>
  </w:style>
  <w:style w:type="character" w:customStyle="1" w:styleId="kwd">
    <w:name w:val="kwd"/>
    <w:basedOn w:val="DefaultParagraphFont"/>
    <w:rsid w:val="00EE570F"/>
  </w:style>
  <w:style w:type="character" w:customStyle="1" w:styleId="lit">
    <w:name w:val="lit"/>
    <w:basedOn w:val="DefaultParagraphFont"/>
    <w:rsid w:val="00EE570F"/>
  </w:style>
  <w:style w:type="character" w:styleId="Emphasis">
    <w:name w:val="Emphasis"/>
    <w:basedOn w:val="DefaultParagraphFont"/>
    <w:uiPriority w:val="20"/>
    <w:qFormat/>
    <w:rsid w:val="00EE5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3398">
      <w:bodyDiv w:val="1"/>
      <w:marLeft w:val="0"/>
      <w:marRight w:val="0"/>
      <w:marTop w:val="0"/>
      <w:marBottom w:val="0"/>
      <w:divBdr>
        <w:top w:val="none" w:sz="0" w:space="0" w:color="auto"/>
        <w:left w:val="none" w:sz="0" w:space="0" w:color="auto"/>
        <w:bottom w:val="none" w:sz="0" w:space="0" w:color="auto"/>
        <w:right w:val="none" w:sz="0" w:space="0" w:color="auto"/>
      </w:divBdr>
      <w:divsChild>
        <w:div w:id="503476341">
          <w:marLeft w:val="0"/>
          <w:marRight w:val="0"/>
          <w:marTop w:val="225"/>
          <w:marBottom w:val="225"/>
          <w:divBdr>
            <w:top w:val="none" w:sz="0" w:space="0" w:color="auto"/>
            <w:left w:val="none" w:sz="0" w:space="0" w:color="auto"/>
            <w:bottom w:val="none" w:sz="0" w:space="0" w:color="auto"/>
            <w:right w:val="none" w:sz="0" w:space="0" w:color="auto"/>
          </w:divBdr>
        </w:div>
        <w:div w:id="1420784266">
          <w:marLeft w:val="0"/>
          <w:marRight w:val="0"/>
          <w:marTop w:val="225"/>
          <w:marBottom w:val="225"/>
          <w:divBdr>
            <w:top w:val="none" w:sz="0" w:space="0" w:color="auto"/>
            <w:left w:val="none" w:sz="0" w:space="0" w:color="auto"/>
            <w:bottom w:val="none" w:sz="0" w:space="0" w:color="auto"/>
            <w:right w:val="none" w:sz="0" w:space="0" w:color="auto"/>
          </w:divBdr>
        </w:div>
        <w:div w:id="1256090821">
          <w:marLeft w:val="0"/>
          <w:marRight w:val="0"/>
          <w:marTop w:val="225"/>
          <w:marBottom w:val="225"/>
          <w:divBdr>
            <w:top w:val="none" w:sz="0" w:space="0" w:color="auto"/>
            <w:left w:val="none" w:sz="0" w:space="0" w:color="auto"/>
            <w:bottom w:val="none" w:sz="0" w:space="0" w:color="auto"/>
            <w:right w:val="none" w:sz="0" w:space="0" w:color="auto"/>
          </w:divBdr>
        </w:div>
      </w:divsChild>
    </w:div>
    <w:div w:id="13810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python-strings-functions-and-examples/" TargetMode="External"/><Relationship Id="rId13" Type="http://schemas.openxmlformats.org/officeDocument/2006/relationships/hyperlink" Target="http://www.techbeamers.com/python-strings-functions-and-examples/" TargetMode="External"/><Relationship Id="rId3" Type="http://schemas.microsoft.com/office/2007/relationships/stylesWithEffects" Target="stylesWithEffects.xml"/><Relationship Id="rId7" Type="http://schemas.openxmlformats.org/officeDocument/2006/relationships/hyperlink" Target="http://www.techbeamers.com/python-strings-functions-and-examples/" TargetMode="External"/><Relationship Id="rId12" Type="http://schemas.openxmlformats.org/officeDocument/2006/relationships/hyperlink" Target="http://www.techbeamers.com/python-programming-interview-questions-with-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beamers.com/python-strings-functions-and-examples/" TargetMode="External"/><Relationship Id="rId11" Type="http://schemas.openxmlformats.org/officeDocument/2006/relationships/hyperlink" Target="http://www.techbeamers.com/python-strings-functions-and-examp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chbeamers.com/python-strings-functions-and-examples/" TargetMode="External"/><Relationship Id="rId4" Type="http://schemas.openxmlformats.org/officeDocument/2006/relationships/settings" Target="settings.xml"/><Relationship Id="rId9" Type="http://schemas.openxmlformats.org/officeDocument/2006/relationships/hyperlink" Target="http://www.techbeamers.com/python-strings-functions-and-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2642</Words>
  <Characters>15065</Characters>
  <Application>Microsoft Office Word</Application>
  <DocSecurity>0</DocSecurity>
  <Lines>125</Lines>
  <Paragraphs>35</Paragraphs>
  <ScaleCrop>false</ScaleCrop>
  <Company/>
  <LinksUpToDate>false</LinksUpToDate>
  <CharactersWithSpaces>17672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2017-12-16T03:09:00Z</dcterms:created>
  <dcterms:modified xsi:type="dcterms:W3CDTF">2017-12-16T03:12:00Z</dcterms:modified>
</cp:coreProperties>
</file>